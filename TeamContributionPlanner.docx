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D50AAB" w:rsidR="001527A5" w:rsidRDefault="008C493A" w14:paraId="69F1081A" w14:textId="1F5BE8C8">
      <w:pPr>
        <w:pStyle w:val="Title"/>
        <w:rPr>
          <w:rFonts w:cstheme="majorHAnsi"/>
        </w:rPr>
      </w:pPr>
      <w:r>
        <w:rPr>
          <w:rFonts w:cstheme="majorHAnsi"/>
        </w:rPr>
        <w:t xml:space="preserve">C237 </w:t>
      </w:r>
      <w:r w:rsidRPr="00D50AAB">
        <w:rPr>
          <w:rFonts w:cstheme="majorHAnsi"/>
        </w:rPr>
        <w:t>Team Contribution Planner</w:t>
      </w:r>
    </w:p>
    <w:p w:rsidRPr="00D50AAB" w:rsidR="001527A5" w:rsidRDefault="00FC48E5" w14:paraId="5ED0C794" w14:textId="77777777">
      <w:pPr>
        <w:rPr>
          <w:rFonts w:asciiTheme="majorHAnsi" w:hAnsiTheme="majorHAnsi" w:cstheme="majorHAnsi"/>
        </w:rPr>
      </w:pPr>
      <w:r w:rsidRPr="00D50AAB">
        <w:rPr>
          <w:rFonts w:asciiTheme="majorHAnsi" w:hAnsiTheme="majorHAnsi" w:cstheme="majorHAnsi"/>
        </w:rPr>
        <w:t>As part of your project planning, your team is required to complete the table below. This helps ensure a clear division of responsibilities and provides clarity during your presentation. The completed table must be included as part of your final submission.</w:t>
      </w:r>
    </w:p>
    <w:p w:rsidRPr="00D50AAB" w:rsidR="001527A5" w:rsidRDefault="00FC48E5" w14:paraId="0A855575" w14:textId="77777777">
      <w:pPr>
        <w:rPr>
          <w:rFonts w:asciiTheme="majorHAnsi" w:hAnsiTheme="majorHAnsi" w:cstheme="majorHAnsi"/>
        </w:rPr>
      </w:pPr>
      <w:r w:rsidRPr="00D50AAB">
        <w:rPr>
          <w:rFonts w:asciiTheme="majorHAnsi" w:hAnsiTheme="majorHAnsi" w:cstheme="majorHAnsi"/>
        </w:rPr>
        <w:t>Please fill in each column as follows:</w:t>
      </w:r>
    </w:p>
    <w:p w:rsidRPr="006E5204" w:rsidR="006E5204" w:rsidRDefault="006E5204" w14:paraId="6BE5B126" w14:textId="77777777">
      <w:pPr>
        <w:pStyle w:val="ListBullet"/>
        <w:rPr>
          <w:rFonts w:asciiTheme="majorHAnsi" w:hAnsiTheme="majorHAnsi" w:cstheme="majorHAnsi"/>
          <w:b/>
          <w:bCs/>
        </w:rPr>
      </w:pPr>
      <w:r w:rsidRPr="006E5204">
        <w:rPr>
          <w:rFonts w:asciiTheme="majorHAnsi" w:hAnsiTheme="majorHAnsi" w:cstheme="majorHAnsi"/>
        </w:rPr>
        <w:t>A team member may be responsible for more than one feature. You may add extra rows under the same name if needed.</w:t>
      </w:r>
    </w:p>
    <w:p w:rsidRPr="00D50AAB" w:rsidR="00D50AAB" w:rsidRDefault="00D50AAB" w14:paraId="1E237CDE" w14:textId="33C6C7A4">
      <w:pPr>
        <w:pStyle w:val="ListBullet"/>
        <w:rPr>
          <w:rFonts w:asciiTheme="majorHAnsi" w:hAnsiTheme="majorHAnsi" w:cstheme="majorHAnsi"/>
          <w:b/>
          <w:bCs/>
        </w:rPr>
      </w:pPr>
      <w:r w:rsidRPr="00D50AAB">
        <w:rPr>
          <w:rFonts w:asciiTheme="majorHAnsi" w:hAnsiTheme="majorHAnsi" w:cstheme="majorHAnsi"/>
          <w:b/>
          <w:bCs/>
        </w:rPr>
        <w:t>Example: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0"/>
        <w:gridCol w:w="1748"/>
        <w:gridCol w:w="3256"/>
        <w:gridCol w:w="2408"/>
        <w:gridCol w:w="4528"/>
      </w:tblGrid>
      <w:tr w:rsidRPr="00D50AAB" w:rsidR="00D50AAB" w:rsidTr="00D50AAB" w14:paraId="7B41C419" w14:textId="77777777">
        <w:tc>
          <w:tcPr>
            <w:tcW w:w="1701" w:type="dxa"/>
            <w:shd w:val="clear" w:color="auto" w:fill="BFBFBF" w:themeFill="background1" w:themeFillShade="BF"/>
          </w:tcPr>
          <w:p w:rsidRPr="00D50AAB" w:rsidR="00D50AAB" w:rsidRDefault="00D50AAB" w14:paraId="53BC0B7E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Team Member Name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Pr="00D50AAB" w:rsidR="00D50AAB" w:rsidRDefault="00D50AAB" w14:paraId="7011B36B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Feature Assigned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:rsidRPr="00D50AAB" w:rsidR="00D50AAB" w:rsidRDefault="00D50AAB" w14:paraId="721CF71F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Description of Work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Pr="00D50AAB" w:rsidR="00D50AAB" w:rsidRDefault="00D50AAB" w14:paraId="5C4145CA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Route(s) Used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:rsidRPr="00D50AAB" w:rsidR="00D50AAB" w:rsidRDefault="00D50AAB" w14:paraId="4F1F3504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SQL Queries Involved</w:t>
            </w:r>
          </w:p>
        </w:tc>
      </w:tr>
      <w:tr w:rsidRPr="00D50AAB" w:rsidR="00D50AAB" w:rsidTr="00D50AAB" w14:paraId="7F6CCB87" w14:textId="77777777">
        <w:tc>
          <w:tcPr>
            <w:tcW w:w="1701" w:type="dxa"/>
            <w:shd w:val="clear" w:color="auto" w:fill="FFFF00"/>
          </w:tcPr>
          <w:p w:rsidRPr="00D50AAB" w:rsidR="00D50AAB" w:rsidRDefault="00D50AAB" w14:paraId="250CF7A2" w14:textId="6B404E7C">
            <w:pPr>
              <w:rPr>
                <w:rFonts w:asciiTheme="majorHAnsi" w:hAnsiTheme="majorHAnsi" w:cstheme="majorHAnsi"/>
                <w:b/>
                <w:bCs/>
                <w:color w:val="EE0000"/>
                <w:highlight w:val="yellow"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 xml:space="preserve">Student </w:t>
            </w:r>
            <w:r>
              <w:rPr>
                <w:rFonts w:asciiTheme="majorHAnsi" w:hAnsiTheme="majorHAnsi" w:cstheme="majorHAnsi"/>
                <w:b/>
                <w:bCs/>
              </w:rPr>
              <w:t>Full Name</w:t>
            </w:r>
            <w:r w:rsidR="008C493A">
              <w:rPr>
                <w:rFonts w:asciiTheme="majorHAnsi" w:hAnsiTheme="majorHAnsi" w:cstheme="majorHAnsi"/>
                <w:b/>
                <w:bCs/>
              </w:rPr>
              <w:t xml:space="preserve"> (Student ID)</w:t>
            </w:r>
          </w:p>
        </w:tc>
        <w:tc>
          <w:tcPr>
            <w:tcW w:w="1559" w:type="dxa"/>
            <w:shd w:val="clear" w:color="auto" w:fill="FFFF00"/>
          </w:tcPr>
          <w:p w:rsidRPr="00D50AAB" w:rsidR="00D50AAB" w:rsidRDefault="00C66E40" w14:paraId="7D84C1C3" w14:textId="500BBF7B">
            <w:pPr>
              <w:rPr>
                <w:rFonts w:asciiTheme="majorHAnsi" w:hAnsiTheme="majorHAnsi" w:cstheme="majorHAnsi"/>
                <w:b/>
                <w:bCs/>
                <w:color w:val="EE0000"/>
                <w:highlight w:val="yellow"/>
              </w:rPr>
            </w:pPr>
            <w:r w:rsidRPr="00C66E40">
              <w:rPr>
                <w:rFonts w:asciiTheme="majorHAnsi" w:hAnsiTheme="majorHAnsi" w:cstheme="majorHAnsi"/>
                <w:b/>
                <w:bCs/>
              </w:rPr>
              <w:t>The main feature/function the student is responsible for.</w:t>
            </w:r>
          </w:p>
        </w:tc>
        <w:tc>
          <w:tcPr>
            <w:tcW w:w="3260" w:type="dxa"/>
            <w:shd w:val="clear" w:color="auto" w:fill="FFFF00"/>
          </w:tcPr>
          <w:p w:rsidRPr="00D50AAB" w:rsidR="00D50AAB" w:rsidRDefault="00D50AAB" w14:paraId="690A53B8" w14:textId="77777777">
            <w:pPr>
              <w:rPr>
                <w:rFonts w:asciiTheme="majorHAnsi" w:hAnsiTheme="majorHAnsi" w:cstheme="majorHAnsi"/>
                <w:b/>
                <w:bCs/>
                <w:color w:val="EE0000"/>
                <w:highlight w:val="yellow"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Describe what you worked on for this feature.</w:t>
            </w:r>
          </w:p>
        </w:tc>
        <w:tc>
          <w:tcPr>
            <w:tcW w:w="2410" w:type="dxa"/>
            <w:shd w:val="clear" w:color="auto" w:fill="FFFF00"/>
          </w:tcPr>
          <w:p w:rsidR="00C66E40" w:rsidP="00C66E40" w:rsidRDefault="00C66E40" w14:paraId="7E69532A" w14:textId="4594372F">
            <w:pPr>
              <w:rPr>
                <w:rFonts w:asciiTheme="majorHAnsi" w:hAnsiTheme="majorHAnsi" w:cstheme="majorHAnsi"/>
                <w:b/>
                <w:bCs/>
              </w:rPr>
            </w:pPr>
            <w:r w:rsidRPr="00C66E40">
              <w:rPr>
                <w:rFonts w:asciiTheme="majorHAnsi" w:hAnsiTheme="majorHAnsi" w:cstheme="majorHAnsi"/>
                <w:b/>
                <w:bCs/>
              </w:rPr>
              <w:t>The Express route(s) created or handled</w:t>
            </w:r>
            <w:r>
              <w:rPr>
                <w:rFonts w:asciiTheme="majorHAnsi" w:hAnsiTheme="majorHAnsi" w:cstheme="majorHAnsi"/>
                <w:b/>
                <w:bCs/>
              </w:rPr>
              <w:t>:</w:t>
            </w:r>
            <w:r>
              <w:rPr>
                <w:rFonts w:asciiTheme="majorHAnsi" w:hAnsiTheme="majorHAnsi" w:cstheme="majorHAnsi"/>
                <w:b/>
                <w:bCs/>
              </w:rPr>
              <w:br/>
            </w:r>
            <w:r>
              <w:rPr>
                <w:rFonts w:asciiTheme="majorHAnsi" w:hAnsiTheme="majorHAnsi" w:cstheme="majorHAnsi"/>
                <w:b/>
                <w:bCs/>
              </w:rPr>
              <w:t xml:space="preserve">E.g. </w:t>
            </w:r>
            <w:r w:rsidRPr="00D50AAB">
              <w:rPr>
                <w:rFonts w:asciiTheme="majorHAnsi" w:hAnsiTheme="majorHAnsi" w:cstheme="majorHAnsi"/>
                <w:b/>
                <w:bCs/>
              </w:rPr>
              <w:t>/yourRouteHere</w:t>
            </w:r>
          </w:p>
          <w:p w:rsidRPr="00C66E40" w:rsidR="00C66E40" w:rsidRDefault="00C66E40" w14:paraId="4C3A99AD" w14:textId="29A87469">
            <w:pPr>
              <w:rPr>
                <w:rFonts w:asciiTheme="majorHAnsi" w:hAnsiTheme="majorHAnsi" w:cstheme="majorHAnsi"/>
                <w:b/>
                <w:bCs/>
                <w:color w:val="EE0000"/>
                <w:highlight w:val="yellow"/>
              </w:rPr>
            </w:pPr>
          </w:p>
        </w:tc>
        <w:tc>
          <w:tcPr>
            <w:tcW w:w="4536" w:type="dxa"/>
            <w:shd w:val="clear" w:color="auto" w:fill="FFFF00"/>
          </w:tcPr>
          <w:p w:rsidRPr="00D50AAB" w:rsidR="00D50AAB" w:rsidRDefault="00C66E40" w14:paraId="7F2667E5" w14:textId="067464A6">
            <w:pPr>
              <w:rPr>
                <w:rFonts w:asciiTheme="majorHAnsi" w:hAnsiTheme="majorHAnsi" w:cstheme="majorHAnsi"/>
                <w:b/>
                <w:bCs/>
                <w:color w:val="EE0000"/>
              </w:rPr>
            </w:pPr>
            <w:r w:rsidRPr="00C66E40">
              <w:rPr>
                <w:rFonts w:asciiTheme="majorHAnsi" w:hAnsiTheme="majorHAnsi" w:cstheme="majorHAnsi"/>
                <w:b/>
                <w:bCs/>
              </w:rPr>
              <w:t>Any SQL actions used</w:t>
            </w:r>
            <w:r w:rsidRPr="00D50AAB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br/>
            </w:r>
            <w:r>
              <w:rPr>
                <w:rFonts w:asciiTheme="majorHAnsi" w:hAnsiTheme="majorHAnsi" w:cstheme="majorHAnsi"/>
                <w:b/>
                <w:bCs/>
              </w:rPr>
              <w:t xml:space="preserve">E.g. </w:t>
            </w:r>
            <w:r w:rsidRPr="00D50AAB" w:rsidR="00D50AAB">
              <w:rPr>
                <w:rFonts w:asciiTheme="majorHAnsi" w:hAnsiTheme="majorHAnsi" w:cstheme="majorHAnsi"/>
                <w:b/>
                <w:bCs/>
              </w:rPr>
              <w:t>SELECT, INSERT, etc.</w:t>
            </w:r>
          </w:p>
        </w:tc>
      </w:tr>
      <w:tr w:rsidRPr="00D50AAB" w:rsidR="00C66E40" w:rsidTr="00D50AAB" w14:paraId="40633796" w14:textId="77777777">
        <w:tc>
          <w:tcPr>
            <w:tcW w:w="1701" w:type="dxa"/>
          </w:tcPr>
          <w:p w:rsidRPr="00D50AAB" w:rsidR="00D50AAB" w:rsidP="00D50AAB" w:rsidRDefault="00D50AAB" w14:paraId="0BC8E651" w14:textId="7E8156D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Mary Tan</w:t>
            </w:r>
            <w:r w:rsidR="008C493A">
              <w:rPr>
                <w:rFonts w:asciiTheme="majorHAnsi" w:hAnsiTheme="majorHAnsi" w:cstheme="majorHAnsi"/>
              </w:rPr>
              <w:t xml:space="preserve"> (24012345)</w:t>
            </w:r>
          </w:p>
        </w:tc>
        <w:tc>
          <w:tcPr>
            <w:tcW w:w="1559" w:type="dxa"/>
          </w:tcPr>
          <w:p w:rsidRPr="00D50AAB" w:rsidR="00D50AAB" w:rsidP="00D50AAB" w:rsidRDefault="00D50AAB" w14:paraId="35387709" w14:textId="71FFE797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Add New Record</w:t>
            </w:r>
          </w:p>
        </w:tc>
        <w:tc>
          <w:tcPr>
            <w:tcW w:w="3260" w:type="dxa"/>
          </w:tcPr>
          <w:p w:rsidRPr="00D50AAB" w:rsidR="00D50AAB" w:rsidP="00D50AAB" w:rsidRDefault="00D50AAB" w14:paraId="523B644B" w14:textId="01647655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Form to create new item and handle database insert.</w:t>
            </w:r>
          </w:p>
        </w:tc>
        <w:tc>
          <w:tcPr>
            <w:tcW w:w="2410" w:type="dxa"/>
          </w:tcPr>
          <w:p w:rsidRPr="00D50AAB" w:rsidR="00D50AAB" w:rsidP="00D50AAB" w:rsidRDefault="00D50AAB" w14:paraId="4B836AC9" w14:textId="061C52B4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/addItem</w:t>
            </w:r>
          </w:p>
        </w:tc>
        <w:tc>
          <w:tcPr>
            <w:tcW w:w="4536" w:type="dxa"/>
          </w:tcPr>
          <w:p w:rsidRPr="00D50AAB" w:rsidR="00D50AAB" w:rsidP="00D50AAB" w:rsidRDefault="00D50AAB" w14:paraId="0BA47D2F" w14:textId="079D833C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INSERT INTO items</w:t>
            </w:r>
          </w:p>
        </w:tc>
      </w:tr>
      <w:tr w:rsidRPr="00D50AAB" w:rsidR="00C66E40" w:rsidTr="00D50AAB" w14:paraId="513E1611" w14:textId="77777777">
        <w:tc>
          <w:tcPr>
            <w:tcW w:w="1701" w:type="dxa"/>
          </w:tcPr>
          <w:p w:rsidRPr="00D50AAB" w:rsidR="00D50AAB" w:rsidP="00D50AAB" w:rsidRDefault="00D50AAB" w14:paraId="39584238" w14:textId="3A8255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Peter Ho</w:t>
            </w:r>
            <w:r w:rsidR="008C493A">
              <w:rPr>
                <w:rFonts w:asciiTheme="majorHAnsi" w:hAnsiTheme="majorHAnsi" w:cstheme="majorHAnsi"/>
              </w:rPr>
              <w:t xml:space="preserve"> (24054321)</w:t>
            </w:r>
          </w:p>
        </w:tc>
        <w:tc>
          <w:tcPr>
            <w:tcW w:w="1559" w:type="dxa"/>
          </w:tcPr>
          <w:p w:rsidRPr="00D50AAB" w:rsidR="00D50AAB" w:rsidP="00D50AAB" w:rsidRDefault="00D50AAB" w14:paraId="09F13830" w14:textId="2BF6154D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View List</w:t>
            </w:r>
          </w:p>
        </w:tc>
        <w:tc>
          <w:tcPr>
            <w:tcW w:w="3260" w:type="dxa"/>
          </w:tcPr>
          <w:p w:rsidRPr="00D50AAB" w:rsidR="00D50AAB" w:rsidP="00D50AAB" w:rsidRDefault="00D50AAB" w14:paraId="060534C0" w14:textId="1A9BF501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Display all items retrieved from database.</w:t>
            </w:r>
          </w:p>
        </w:tc>
        <w:tc>
          <w:tcPr>
            <w:tcW w:w="2410" w:type="dxa"/>
          </w:tcPr>
          <w:p w:rsidRPr="00D50AAB" w:rsidR="00D50AAB" w:rsidP="00D50AAB" w:rsidRDefault="00D50AAB" w14:paraId="10C55CC8" w14:textId="6C12EC85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/items</w:t>
            </w:r>
          </w:p>
        </w:tc>
        <w:tc>
          <w:tcPr>
            <w:tcW w:w="4536" w:type="dxa"/>
          </w:tcPr>
          <w:p w:rsidRPr="00D50AAB" w:rsidR="00D50AAB" w:rsidP="00D50AAB" w:rsidRDefault="00D50AAB" w14:paraId="7E850C84" w14:textId="2D089D42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SELECT * FROM items</w:t>
            </w:r>
          </w:p>
        </w:tc>
      </w:tr>
    </w:tbl>
    <w:p w:rsidR="00D50AAB" w:rsidP="00D50AAB" w:rsidRDefault="00D50AAB" w14:paraId="5F390CC1" w14:textId="77777777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</w:p>
    <w:p w:rsidR="00884385" w:rsidP="00D50AAB" w:rsidRDefault="00884385" w14:paraId="687A8CE6" w14:textId="77777777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</w:rPr>
      </w:pPr>
    </w:p>
    <w:p w:rsidR="00884385" w:rsidP="00D50AAB" w:rsidRDefault="00884385" w14:paraId="77B823EB" w14:textId="77777777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</w:rPr>
      </w:pPr>
    </w:p>
    <w:p w:rsidR="00884385" w:rsidP="00D50AAB" w:rsidRDefault="00884385" w14:paraId="3312E587" w14:textId="77777777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</w:rPr>
      </w:pPr>
    </w:p>
    <w:p w:rsidR="00884385" w:rsidP="00D50AAB" w:rsidRDefault="00884385" w14:paraId="4306EF55" w14:textId="77777777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</w:rPr>
      </w:pPr>
    </w:p>
    <w:p w:rsidR="00884385" w:rsidP="00D50AAB" w:rsidRDefault="00884385" w14:paraId="4DAE1FC2" w14:textId="77777777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</w:rPr>
      </w:pPr>
    </w:p>
    <w:p w:rsidR="00884385" w:rsidP="00D50AAB" w:rsidRDefault="00884385" w14:paraId="60A6E90F" w14:textId="77777777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</w:rPr>
      </w:pPr>
    </w:p>
    <w:p w:rsidRPr="00D50AAB" w:rsidR="00D50AAB" w:rsidP="00D50AAB" w:rsidRDefault="00D50AAB" w14:paraId="0F6FEBF7" w14:textId="2C05414D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</w:rPr>
      </w:pPr>
      <w:r w:rsidRPr="00D50AAB">
        <w:rPr>
          <w:rFonts w:asciiTheme="majorHAnsi" w:hAnsiTheme="majorHAnsi" w:cstheme="majorHAnsi"/>
          <w:b/>
          <w:bCs/>
        </w:rPr>
        <w:t>Complete the table below for your team</w:t>
      </w:r>
    </w:p>
    <w:tbl>
      <w:tblPr>
        <w:tblStyle w:val="TableGrid"/>
        <w:tblW w:w="14101" w:type="dxa"/>
        <w:tblLook w:val="04A0" w:firstRow="1" w:lastRow="0" w:firstColumn="1" w:lastColumn="0" w:noHBand="0" w:noVBand="1"/>
      </w:tblPr>
      <w:tblGrid>
        <w:gridCol w:w="1668"/>
        <w:gridCol w:w="2126"/>
        <w:gridCol w:w="2693"/>
        <w:gridCol w:w="2190"/>
        <w:gridCol w:w="5424"/>
      </w:tblGrid>
      <w:tr w:rsidRPr="00D50AAB" w:rsidR="001527A5" w:rsidTr="0DC794DE" w14:paraId="0802ADA9" w14:textId="77777777">
        <w:tc>
          <w:tcPr>
            <w:tcW w:w="1668" w:type="dxa"/>
            <w:shd w:val="clear" w:color="auto" w:fill="BFBFBF" w:themeFill="background1" w:themeFillShade="BF"/>
            <w:tcMar/>
          </w:tcPr>
          <w:p w:rsidRPr="00D50AAB" w:rsidR="001527A5" w:rsidP="00D50AAB" w:rsidRDefault="00FC48E5" w14:paraId="39918F41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Team Member Name</w:t>
            </w:r>
          </w:p>
        </w:tc>
        <w:tc>
          <w:tcPr>
            <w:tcW w:w="2126" w:type="dxa"/>
            <w:shd w:val="clear" w:color="auto" w:fill="BFBFBF" w:themeFill="background1" w:themeFillShade="BF"/>
            <w:tcMar/>
          </w:tcPr>
          <w:p w:rsidRPr="00D50AAB" w:rsidR="001527A5" w:rsidP="00D50AAB" w:rsidRDefault="00FC48E5" w14:paraId="20318296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Feature Assigned</w:t>
            </w:r>
          </w:p>
        </w:tc>
        <w:tc>
          <w:tcPr>
            <w:tcW w:w="2693" w:type="dxa"/>
            <w:shd w:val="clear" w:color="auto" w:fill="BFBFBF" w:themeFill="background1" w:themeFillShade="BF"/>
            <w:tcMar/>
          </w:tcPr>
          <w:p w:rsidRPr="00D50AAB" w:rsidR="001527A5" w:rsidP="00D50AAB" w:rsidRDefault="00FC48E5" w14:paraId="266B8365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Description of Work</w:t>
            </w:r>
          </w:p>
        </w:tc>
        <w:tc>
          <w:tcPr>
            <w:tcW w:w="2190" w:type="dxa"/>
            <w:shd w:val="clear" w:color="auto" w:fill="BFBFBF" w:themeFill="background1" w:themeFillShade="BF"/>
            <w:tcMar/>
          </w:tcPr>
          <w:p w:rsidRPr="00D50AAB" w:rsidR="001527A5" w:rsidP="00D50AAB" w:rsidRDefault="00FC48E5" w14:paraId="059C7770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Route(s) Used</w:t>
            </w:r>
          </w:p>
        </w:tc>
        <w:tc>
          <w:tcPr>
            <w:tcW w:w="5424" w:type="dxa"/>
            <w:shd w:val="clear" w:color="auto" w:fill="BFBFBF" w:themeFill="background1" w:themeFillShade="BF"/>
            <w:tcMar/>
          </w:tcPr>
          <w:p w:rsidRPr="00D50AAB" w:rsidR="001527A5" w:rsidP="00D50AAB" w:rsidRDefault="00FC48E5" w14:paraId="5E9EAA93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SQL Queries Involved</w:t>
            </w:r>
          </w:p>
        </w:tc>
      </w:tr>
      <w:tr w:rsidRPr="00D50AAB" w:rsidR="00D50AAB" w:rsidTr="0DC794DE" w14:paraId="4F77A17D" w14:textId="77777777">
        <w:tc>
          <w:tcPr>
            <w:tcW w:w="1668" w:type="dxa"/>
            <w:tcMar/>
          </w:tcPr>
          <w:p w:rsidRPr="00D50AAB" w:rsidR="00D50AAB" w:rsidP="5739473E" w:rsidRDefault="03127442" w14:paraId="603AB949" w14:textId="1E2977BA">
            <w:r w:rsidRPr="5739473E">
              <w:rPr>
                <w:rFonts w:asciiTheme="majorHAnsi" w:hAnsiTheme="majorHAnsi" w:cstheme="majorBidi"/>
              </w:rPr>
              <w:t>Kong Li Ting</w:t>
            </w:r>
          </w:p>
          <w:p w:rsidRPr="00D50AAB" w:rsidR="00D50AAB" w:rsidP="5739473E" w:rsidRDefault="03127442" w14:paraId="279C9A85" w14:textId="75A4ED93">
            <w:pPr>
              <w:rPr>
                <w:rFonts w:asciiTheme="majorHAnsi" w:hAnsiTheme="majorHAnsi" w:cstheme="majorBidi"/>
              </w:rPr>
            </w:pPr>
            <w:r w:rsidRPr="5739473E">
              <w:rPr>
                <w:rFonts w:asciiTheme="majorHAnsi" w:hAnsiTheme="majorHAnsi" w:cstheme="majorBidi"/>
              </w:rPr>
              <w:t>(24003443)</w:t>
            </w:r>
          </w:p>
        </w:tc>
        <w:tc>
          <w:tcPr>
            <w:tcW w:w="2126" w:type="dxa"/>
            <w:tcMar/>
          </w:tcPr>
          <w:p w:rsidRPr="00D50AAB" w:rsidR="00D50AAB" w:rsidRDefault="00B5587B" w14:paraId="3DE09AC3" w14:textId="60B05150">
            <w:pPr>
              <w:rPr>
                <w:rFonts w:asciiTheme="majorHAnsi" w:hAnsiTheme="majorHAnsi" w:cstheme="majorHAnsi"/>
              </w:rPr>
            </w:pPr>
            <w:r w:rsidRPr="00B5587B">
              <w:rPr>
                <w:rFonts w:asciiTheme="majorHAnsi" w:hAnsiTheme="majorHAnsi" w:cstheme="majorHAnsi"/>
              </w:rPr>
              <w:t>Login &amp; Signup</w:t>
            </w:r>
          </w:p>
        </w:tc>
        <w:tc>
          <w:tcPr>
            <w:tcW w:w="2693" w:type="dxa"/>
            <w:tcMar/>
          </w:tcPr>
          <w:p w:rsidRPr="00D50AAB" w:rsidR="00D50AAB" w:rsidP="793478AD" w:rsidRDefault="2E0E30CE" w14:paraId="69C9D614" w14:textId="209E4B6A">
            <w:pPr>
              <w:rPr>
                <w:rFonts w:asciiTheme="majorHAnsi" w:hAnsiTheme="majorHAnsi" w:cstheme="majorBidi"/>
              </w:rPr>
            </w:pPr>
            <w:r w:rsidRPr="793478AD">
              <w:rPr>
                <w:rFonts w:asciiTheme="majorHAnsi" w:hAnsiTheme="majorHAnsi" w:cstheme="majorBidi"/>
              </w:rPr>
              <w:t>Add p</w:t>
            </w:r>
            <w:r w:rsidRPr="793478AD" w:rsidR="599AF153">
              <w:rPr>
                <w:rFonts w:asciiTheme="majorHAnsi" w:hAnsiTheme="majorHAnsi" w:cstheme="majorBidi"/>
              </w:rPr>
              <w:t>assword</w:t>
            </w:r>
            <w:r w:rsidRPr="793478AD" w:rsidR="58A0B451">
              <w:rPr>
                <w:rFonts w:asciiTheme="majorHAnsi" w:hAnsiTheme="majorHAnsi" w:cstheme="majorBidi"/>
              </w:rPr>
              <w:t xml:space="preserve"> validation</w:t>
            </w:r>
            <w:r w:rsidRPr="793478AD" w:rsidR="1C384A01">
              <w:rPr>
                <w:rFonts w:asciiTheme="majorHAnsi" w:hAnsiTheme="majorHAnsi" w:cstheme="majorBidi"/>
              </w:rPr>
              <w:t>: need</w:t>
            </w:r>
            <w:r w:rsidRPr="793478AD" w:rsidR="599AF153">
              <w:rPr>
                <w:rFonts w:asciiTheme="majorHAnsi" w:hAnsiTheme="majorHAnsi" w:cstheme="majorBidi"/>
              </w:rPr>
              <w:t xml:space="preserve"> </w:t>
            </w:r>
            <w:r w:rsidRPr="793478AD" w:rsidR="2BB6F200">
              <w:rPr>
                <w:rFonts w:asciiTheme="majorHAnsi" w:hAnsiTheme="majorHAnsi" w:cstheme="majorBidi"/>
              </w:rPr>
              <w:t>to include</w:t>
            </w:r>
            <w:r w:rsidRPr="793478AD" w:rsidR="599AF153">
              <w:rPr>
                <w:rFonts w:asciiTheme="majorHAnsi" w:hAnsiTheme="majorHAnsi" w:cstheme="majorBidi"/>
              </w:rPr>
              <w:t xml:space="preserve"> one uppercase, one lowercase, one </w:t>
            </w:r>
            <w:r w:rsidRPr="793478AD" w:rsidR="4BECE1FE">
              <w:rPr>
                <w:rFonts w:asciiTheme="majorHAnsi" w:hAnsiTheme="majorHAnsi" w:cstheme="majorBidi"/>
              </w:rPr>
              <w:t>digit,</w:t>
            </w:r>
            <w:r w:rsidRPr="793478AD" w:rsidR="7CDFA65D">
              <w:rPr>
                <w:rFonts w:asciiTheme="majorHAnsi" w:hAnsiTheme="majorHAnsi" w:cstheme="majorBidi"/>
              </w:rPr>
              <w:t xml:space="preserve"> and one special </w:t>
            </w:r>
            <w:r w:rsidRPr="793478AD" w:rsidR="435E12E6">
              <w:rPr>
                <w:rFonts w:asciiTheme="majorHAnsi" w:hAnsiTheme="majorHAnsi" w:cstheme="majorBidi"/>
              </w:rPr>
              <w:t>character</w:t>
            </w:r>
            <w:r w:rsidRPr="793478AD" w:rsidR="7CDFA65D">
              <w:rPr>
                <w:rFonts w:asciiTheme="majorHAnsi" w:hAnsiTheme="majorHAnsi" w:cstheme="majorBidi"/>
              </w:rPr>
              <w:t>.</w:t>
            </w:r>
            <w:r w:rsidRPr="793478AD" w:rsidR="653575BB">
              <w:rPr>
                <w:rFonts w:asciiTheme="majorHAnsi" w:hAnsiTheme="majorHAnsi" w:cstheme="majorBidi"/>
              </w:rPr>
              <w:t xml:space="preserve"> (</w:t>
            </w:r>
            <w:r w:rsidRPr="793478AD" w:rsidR="653575BB">
              <w:rPr>
                <w:rFonts w:ascii="Calibri" w:hAnsi="Calibri" w:eastAsia="Calibri" w:cs="Calibri"/>
              </w:rPr>
              <w:t>unlimited length allowed) Used SHA1 hashing for password storage and flash messages for user feedback during login and registration</w:t>
            </w:r>
          </w:p>
          <w:p w:rsidRPr="00D50AAB" w:rsidR="00D50AAB" w:rsidP="5739473E" w:rsidRDefault="00D50AAB" w14:paraId="26A32163" w14:textId="7D52985C">
            <w:pPr>
              <w:rPr>
                <w:rFonts w:ascii="Calibri" w:hAnsi="Calibri" w:eastAsia="Calibri" w:cs="Calibri"/>
              </w:rPr>
            </w:pPr>
          </w:p>
          <w:p w:rsidRPr="00D50AAB" w:rsidR="00D50AAB" w:rsidP="5739473E" w:rsidRDefault="77A9499E" w14:paraId="6C9DF863" w14:textId="6EA969FE">
            <w:pPr>
              <w:rPr>
                <w:rFonts w:ascii="Calibri" w:hAnsi="Calibri" w:eastAsia="Calibri" w:cs="Calibri"/>
              </w:rPr>
            </w:pPr>
            <w:r w:rsidRPr="5739473E">
              <w:rPr>
                <w:rFonts w:ascii="Calibri" w:hAnsi="Calibri" w:eastAsia="Calibri" w:cs="Calibri"/>
              </w:rPr>
              <w:t xml:space="preserve">Create a payment.ejs to let user pay for their item and create paymentSucces.ejs for confirmation for their payment </w:t>
            </w:r>
          </w:p>
        </w:tc>
        <w:tc>
          <w:tcPr>
            <w:tcW w:w="2190" w:type="dxa"/>
            <w:tcMar/>
          </w:tcPr>
          <w:p w:rsidR="00495D00" w:rsidRDefault="00495D00" w14:paraId="581306EC" w14:textId="75C83D2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/register</w:t>
            </w:r>
          </w:p>
          <w:p w:rsidR="00D50AAB" w:rsidRDefault="00DE68C7" w14:paraId="1F8D5877" w14:textId="33DD9E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/login</w:t>
            </w:r>
          </w:p>
          <w:p w:rsidR="00867D47" w:rsidRDefault="00867D47" w14:paraId="3B3AE065" w14:textId="661F35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/dashboard</w:t>
            </w:r>
          </w:p>
          <w:p w:rsidR="008B1CDB" w:rsidP="4103F74B" w:rsidRDefault="009E77A0" w14:paraId="797FF982" w14:textId="153590AA">
            <w:pPr>
              <w:rPr>
                <w:rFonts w:ascii="Calibri" w:hAnsi="Calibri" w:cs="Calibri" w:asciiTheme="majorAscii" w:hAnsiTheme="majorAscii" w:cstheme="majorAscii"/>
              </w:rPr>
            </w:pPr>
            <w:r w:rsidRPr="4103F74B" w:rsidR="009E77A0">
              <w:rPr>
                <w:rFonts w:ascii="Calibri" w:hAnsi="Calibri" w:cs="Calibri" w:asciiTheme="majorAscii" w:hAnsiTheme="majorAscii" w:cstheme="majorAscii"/>
              </w:rPr>
              <w:t>/logout</w:t>
            </w:r>
          </w:p>
          <w:p w:rsidR="0082621D" w:rsidP="5739473E" w:rsidRDefault="00A0484E" w14:paraId="0F3F27EC" w14:textId="77777777">
            <w:pPr>
              <w:rPr>
                <w:rFonts w:asciiTheme="majorHAnsi" w:hAnsiTheme="majorHAnsi" w:cstheme="majorBidi"/>
              </w:rPr>
            </w:pPr>
            <w:r w:rsidRPr="721C4C20">
              <w:rPr>
                <w:rFonts w:asciiTheme="majorHAnsi" w:hAnsiTheme="majorHAnsi" w:cstheme="majorBidi"/>
              </w:rPr>
              <w:t>/index</w:t>
            </w:r>
          </w:p>
          <w:p w:rsidRPr="00D50AAB" w:rsidR="00A0484E" w:rsidP="0DC794DE" w:rsidRDefault="61F0AE57" w14:paraId="0DD2C4FD" w14:textId="46CBB081">
            <w:pPr>
              <w:rPr>
                <w:rFonts w:ascii="Calibri" w:hAnsi="Calibri" w:cs="Times New Roman" w:asciiTheme="majorAscii" w:hAnsiTheme="majorAscii" w:cstheme="majorBidi"/>
              </w:rPr>
            </w:pPr>
            <w:r w:rsidRPr="0DC794DE" w:rsidR="61F0AE57">
              <w:rPr>
                <w:rFonts w:ascii="Calibri" w:hAnsi="Calibri" w:cs="Times New Roman" w:asciiTheme="majorAscii" w:hAnsiTheme="majorAscii" w:cstheme="majorBidi"/>
              </w:rPr>
              <w:t>/</w:t>
            </w:r>
            <w:r w:rsidRPr="0DC794DE" w:rsidR="61F0AE57">
              <w:rPr>
                <w:rFonts w:ascii="Calibri" w:hAnsi="Calibri" w:cs="Times New Roman" w:asciiTheme="majorAscii" w:hAnsiTheme="majorAscii" w:cstheme="majorBidi"/>
              </w:rPr>
              <w:t>payment</w:t>
            </w:r>
          </w:p>
          <w:p w:rsidR="289140EE" w:rsidP="0DC794DE" w:rsidRDefault="289140EE" w14:paraId="530E648C" w14:textId="0C059ED0">
            <w:pPr>
              <w:rPr>
                <w:rFonts w:ascii="Calibri" w:hAnsi="Calibri" w:cs="Times New Roman" w:asciiTheme="majorAscii" w:hAnsiTheme="majorAscii" w:cstheme="majorBidi"/>
              </w:rPr>
            </w:pPr>
            <w:r w:rsidRPr="0DC794DE" w:rsidR="289140EE">
              <w:rPr>
                <w:rFonts w:ascii="Calibri" w:hAnsi="Calibri" w:cs="Times New Roman" w:asciiTheme="majorAscii" w:hAnsiTheme="majorAscii" w:cstheme="majorBidi"/>
              </w:rPr>
              <w:t>/processPayment</w:t>
            </w:r>
          </w:p>
          <w:p w:rsidRPr="00D50AAB" w:rsidR="00A0484E" w:rsidP="5739473E" w:rsidRDefault="61F0AE57" w14:paraId="034EEE19" w14:textId="3E6A6243">
            <w:pPr>
              <w:rPr>
                <w:rFonts w:asciiTheme="majorHAnsi" w:hAnsiTheme="majorHAnsi" w:cstheme="majorBidi"/>
              </w:rPr>
            </w:pPr>
            <w:r w:rsidRPr="5739473E">
              <w:rPr>
                <w:rFonts w:asciiTheme="majorHAnsi" w:hAnsiTheme="majorHAnsi" w:cstheme="majorBidi"/>
              </w:rPr>
              <w:t>/PaymentSuc</w:t>
            </w:r>
            <w:r w:rsidR="00ED34D6">
              <w:rPr>
                <w:rFonts w:asciiTheme="majorHAnsi" w:hAnsiTheme="majorHAnsi" w:cstheme="majorBidi"/>
              </w:rPr>
              <w:t>c</w:t>
            </w:r>
            <w:r w:rsidRPr="5739473E">
              <w:rPr>
                <w:rFonts w:asciiTheme="majorHAnsi" w:hAnsiTheme="majorHAnsi" w:cstheme="majorBidi"/>
              </w:rPr>
              <w:t>ess</w:t>
            </w:r>
          </w:p>
        </w:tc>
        <w:tc>
          <w:tcPr>
            <w:tcW w:w="5424" w:type="dxa"/>
            <w:tcMar/>
          </w:tcPr>
          <w:p w:rsidR="00D50AAB" w:rsidRDefault="00FC4670" w14:paraId="11EB93B2" w14:textId="77777777">
            <w:pPr>
              <w:rPr>
                <w:rFonts w:asciiTheme="majorHAnsi" w:hAnsiTheme="majorHAnsi" w:cstheme="majorHAnsi"/>
                <w:lang w:val="en-SG"/>
              </w:rPr>
            </w:pPr>
            <w:r w:rsidRPr="00FC4670">
              <w:rPr>
                <w:rFonts w:asciiTheme="majorHAnsi" w:hAnsiTheme="majorHAnsi" w:cstheme="majorHAnsi"/>
                <w:lang w:val="en-SG"/>
              </w:rPr>
              <w:t>SELECT * FROM user WHERE email = ? AND password = SHA1(?)</w:t>
            </w:r>
          </w:p>
          <w:p w:rsidR="00FC4670" w:rsidRDefault="00FC4670" w14:paraId="7BE0F8F4" w14:textId="77777777">
            <w:pPr>
              <w:rPr>
                <w:rFonts w:asciiTheme="majorHAnsi" w:hAnsiTheme="majorHAnsi" w:cstheme="majorHAnsi"/>
                <w:lang w:val="en-SG"/>
              </w:rPr>
            </w:pPr>
          </w:p>
          <w:p w:rsidRPr="007C051A" w:rsidR="007C051A" w:rsidP="280C32CC" w:rsidRDefault="007C051A" w14:paraId="7C3E6267" w14:textId="77777777">
            <w:pPr>
              <w:rPr>
                <w:rFonts w:asciiTheme="majorHAnsi" w:hAnsiTheme="majorHAnsi" w:cstheme="majorBidi"/>
              </w:rPr>
            </w:pPr>
            <w:r w:rsidRPr="280C32CC">
              <w:rPr>
                <w:rFonts w:asciiTheme="majorHAnsi" w:hAnsiTheme="majorHAnsi" w:cstheme="majorBidi"/>
              </w:rPr>
              <w:t>INSERT INTO user (username, email, password, address, contact, role) VALUES (?, ?, SHA1(?), ?, ?, ?)</w:t>
            </w:r>
          </w:p>
          <w:p w:rsidRPr="007C051A" w:rsidR="00FC4670" w:rsidP="5739473E" w:rsidRDefault="647E0160" w14:paraId="0610D993" w14:textId="5ED4F2DA">
            <w:pPr>
              <w:rPr>
                <w:rFonts w:asciiTheme="majorHAnsi" w:hAnsiTheme="majorHAnsi" w:cstheme="majorBidi"/>
                <w:lang w:val="en-SG"/>
              </w:rPr>
            </w:pPr>
            <w:r w:rsidRPr="5739473E">
              <w:rPr>
                <w:rFonts w:asciiTheme="majorHAnsi" w:hAnsiTheme="majorHAnsi" w:cstheme="majorBidi"/>
                <w:lang w:val="en-SG"/>
              </w:rPr>
              <w:t xml:space="preserve"> </w:t>
            </w:r>
          </w:p>
        </w:tc>
      </w:tr>
      <w:tr w:rsidRPr="00D50AAB" w:rsidR="00D50AAB" w:rsidTr="0DC794DE" w14:paraId="4AC85DF2" w14:textId="77777777">
        <w:tc>
          <w:tcPr>
            <w:tcW w:w="1668" w:type="dxa"/>
            <w:tcMar/>
          </w:tcPr>
          <w:p w:rsidR="00D50AAB" w:rsidRDefault="008A35E4" w14:paraId="1BC1BA88" w14:textId="7777777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Low Hew Yin, Alicia</w:t>
            </w:r>
          </w:p>
          <w:p w:rsidRPr="00D50AAB" w:rsidR="00FE4416" w:rsidRDefault="00FE4416" w14:paraId="34C5B26B" w14:textId="5F5492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(24008484)</w:t>
            </w:r>
          </w:p>
        </w:tc>
        <w:tc>
          <w:tcPr>
            <w:tcW w:w="2126" w:type="dxa"/>
            <w:tcMar/>
          </w:tcPr>
          <w:p w:rsidR="00543EAD" w:rsidRDefault="00543EAD" w14:paraId="59750178" w14:textId="5D4BB0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View/List Item</w:t>
            </w:r>
          </w:p>
          <w:p w:rsidRPr="00D50AAB" w:rsidR="00D50AAB" w:rsidRDefault="00B5587B" w14:paraId="1F5A8D16" w14:textId="475315B8">
            <w:pPr>
              <w:rPr>
                <w:rFonts w:asciiTheme="majorHAnsi" w:hAnsiTheme="majorHAnsi" w:cstheme="majorHAnsi"/>
              </w:rPr>
            </w:pPr>
            <w:r w:rsidRPr="00B5587B">
              <w:rPr>
                <w:rFonts w:asciiTheme="majorHAnsi" w:hAnsiTheme="majorHAnsi" w:cstheme="majorHAnsi"/>
              </w:rPr>
              <w:t>Create Item</w:t>
            </w:r>
          </w:p>
        </w:tc>
        <w:tc>
          <w:tcPr>
            <w:tcW w:w="2693" w:type="dxa"/>
            <w:tcMar/>
          </w:tcPr>
          <w:p w:rsidR="00F86850" w:rsidRDefault="000A0A3D" w14:paraId="0BEEF11B" w14:textId="6B51187B">
            <w:pPr>
              <w:rPr>
                <w:rFonts w:asciiTheme="majorHAnsi" w:hAnsiTheme="majorHAnsi" w:cstheme="majorBidi"/>
              </w:rPr>
            </w:pPr>
            <w:r w:rsidRPr="000A0A3D">
              <w:rPr>
                <w:rFonts w:asciiTheme="majorHAnsi" w:hAnsiTheme="majorHAnsi" w:cstheme="majorBidi"/>
              </w:rPr>
              <w:t>Create food cart to display food items that user has added in his cart allowing them to review their selected items before placing an order</w:t>
            </w:r>
          </w:p>
          <w:p w:rsidR="00F86850" w:rsidRDefault="00F86850" w14:paraId="28886D44" w14:textId="77777777">
            <w:pPr>
              <w:rPr>
                <w:rFonts w:asciiTheme="majorHAnsi" w:hAnsiTheme="majorHAnsi" w:cstheme="majorBidi"/>
              </w:rPr>
            </w:pPr>
          </w:p>
          <w:p w:rsidR="00F86850" w:rsidRDefault="00F86850" w14:paraId="3AC9D1BB" w14:textId="52334685">
            <w:pPr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 xml:space="preserve">Add-to-cart route will handle </w:t>
            </w:r>
            <w:r w:rsidR="00D81C2D">
              <w:rPr>
                <w:rFonts w:asciiTheme="majorHAnsi" w:hAnsiTheme="majorHAnsi" w:cstheme="majorBidi"/>
              </w:rPr>
              <w:t>adding items from menu to user’s cart</w:t>
            </w:r>
          </w:p>
          <w:p w:rsidR="00A72D87" w:rsidRDefault="00B97621" w14:paraId="27E965F6" w14:textId="67D5141A">
            <w:pPr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>Once they</w:t>
            </w:r>
            <w:r w:rsidR="00A72D87">
              <w:rPr>
                <w:rFonts w:asciiTheme="majorHAnsi" w:hAnsiTheme="majorHAnsi" w:cstheme="majorBidi"/>
              </w:rPr>
              <w:t xml:space="preserve"> go to cart table, user can place order </w:t>
            </w:r>
            <w:r w:rsidR="00382611">
              <w:rPr>
                <w:rFonts w:asciiTheme="majorHAnsi" w:hAnsiTheme="majorHAnsi" w:cstheme="majorBidi"/>
              </w:rPr>
              <w:t>and go order confirmation for last confirm before go payment</w:t>
            </w:r>
          </w:p>
          <w:p w:rsidR="009415EC" w:rsidRDefault="009415EC" w14:paraId="4CC7E834" w14:textId="0448AF5D">
            <w:pPr>
              <w:rPr>
                <w:rFonts w:asciiTheme="majorHAnsi" w:hAnsiTheme="majorHAnsi" w:cstheme="majorBidi"/>
              </w:rPr>
            </w:pPr>
          </w:p>
          <w:p w:rsidR="00773A0F" w:rsidRDefault="00773A0F" w14:paraId="7CDBF54C" w14:textId="17C09C0E">
            <w:pPr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>Create add button in the inventory for only admin to add new food items or update menu inventory ensuring the foot list stays current</w:t>
            </w:r>
          </w:p>
          <w:p w:rsidR="00D50AAB" w:rsidRDefault="00966E75" w14:paraId="25D9ED4C" w14:textId="77777777">
            <w:pPr>
              <w:rPr>
                <w:rFonts w:asciiTheme="majorHAnsi" w:hAnsiTheme="majorHAnsi" w:cstheme="majorHAnsi"/>
              </w:rPr>
            </w:pPr>
            <w:r w:rsidRPr="3A2475F5">
              <w:rPr>
                <w:rFonts w:asciiTheme="majorHAnsi" w:hAnsiTheme="majorHAnsi" w:cstheme="majorBidi"/>
              </w:rPr>
              <w:t xml:space="preserve"> </w:t>
            </w:r>
          </w:p>
          <w:p w:rsidRPr="00D50AAB" w:rsidR="00D33857" w:rsidRDefault="7156FE17" w14:paraId="13829A24" w14:textId="7578AEEC">
            <w:r w:rsidRPr="3A2475F5">
              <w:rPr>
                <w:rFonts w:ascii="Calibri" w:hAnsi="Calibri" w:eastAsia="Calibri" w:cs="Calibri"/>
              </w:rPr>
              <w:t>Users can save their frequently ordered or favourite food items to a favourites list, making it easier and more convenient to place future orders</w:t>
            </w:r>
          </w:p>
          <w:p w:rsidRPr="00D50AAB" w:rsidR="00D33857" w:rsidP="3A2475F5" w:rsidRDefault="00D33857" w14:paraId="43B85F19" w14:textId="29ED84AD">
            <w:pPr>
              <w:rPr>
                <w:rFonts w:asciiTheme="majorHAnsi" w:hAnsiTheme="majorHAnsi" w:cstheme="majorBidi"/>
              </w:rPr>
            </w:pPr>
          </w:p>
          <w:p w:rsidRPr="00D50AAB" w:rsidR="00D33857" w:rsidRDefault="7156FE17" w14:paraId="6FE35324" w14:textId="112656A9">
            <w:r w:rsidRPr="3A2475F5">
              <w:rPr>
                <w:rFonts w:ascii="Calibri" w:hAnsi="Calibri" w:eastAsia="Calibri" w:cs="Calibri"/>
              </w:rPr>
              <w:t>Users are allowed to remove favourites either from the favourites list or directly from the menu</w:t>
            </w:r>
          </w:p>
        </w:tc>
        <w:tc>
          <w:tcPr>
            <w:tcW w:w="2190" w:type="dxa"/>
            <w:tcMar/>
          </w:tcPr>
          <w:p w:rsidR="00D50AAB" w:rsidRDefault="00B55A09" w14:paraId="00EA7CA7" w14:textId="2BE6A21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</w:t>
            </w:r>
            <w:r w:rsidR="00E07733">
              <w:rPr>
                <w:rFonts w:asciiTheme="majorHAnsi" w:hAnsiTheme="majorHAnsi" w:cstheme="majorHAnsi"/>
              </w:rPr>
              <w:t>cart</w:t>
            </w:r>
          </w:p>
          <w:p w:rsidR="00D81C2D" w:rsidRDefault="00D81C2D" w14:paraId="7419BD00" w14:textId="77777777">
            <w:pPr>
              <w:rPr>
                <w:rFonts w:asciiTheme="majorHAnsi" w:hAnsiTheme="majorHAnsi" w:cstheme="majorHAnsi"/>
              </w:rPr>
            </w:pPr>
          </w:p>
          <w:p w:rsidR="00D81C2D" w:rsidRDefault="00D81C2D" w14:paraId="06D43581" w14:textId="77777777">
            <w:pPr>
              <w:rPr>
                <w:rFonts w:asciiTheme="majorHAnsi" w:hAnsiTheme="majorHAnsi" w:cstheme="majorHAnsi"/>
              </w:rPr>
            </w:pPr>
          </w:p>
          <w:p w:rsidR="00D81C2D" w:rsidRDefault="00D81C2D" w14:paraId="48720E60" w14:textId="77777777">
            <w:pPr>
              <w:rPr>
                <w:rFonts w:asciiTheme="majorHAnsi" w:hAnsiTheme="majorHAnsi" w:cstheme="majorHAnsi"/>
              </w:rPr>
            </w:pPr>
          </w:p>
          <w:p w:rsidR="00D81C2D" w:rsidRDefault="00D81C2D" w14:paraId="051A7C34" w14:textId="77777777">
            <w:pPr>
              <w:rPr>
                <w:rFonts w:asciiTheme="majorHAnsi" w:hAnsiTheme="majorHAnsi" w:cstheme="majorHAnsi"/>
              </w:rPr>
            </w:pPr>
          </w:p>
          <w:p w:rsidR="00D81C2D" w:rsidRDefault="00D81C2D" w14:paraId="0D8441C0" w14:textId="77777777">
            <w:pPr>
              <w:rPr>
                <w:rFonts w:asciiTheme="majorHAnsi" w:hAnsiTheme="majorHAnsi" w:cstheme="majorHAnsi"/>
              </w:rPr>
            </w:pPr>
          </w:p>
          <w:p w:rsidR="00D81C2D" w:rsidRDefault="00D81C2D" w14:paraId="602469EC" w14:textId="77777777">
            <w:pPr>
              <w:rPr>
                <w:rFonts w:asciiTheme="majorHAnsi" w:hAnsiTheme="majorHAnsi" w:cstheme="majorHAnsi"/>
              </w:rPr>
            </w:pPr>
          </w:p>
          <w:p w:rsidR="006A2B6B" w:rsidRDefault="006A2B6B" w14:paraId="38BEA8B2" w14:textId="25DB10E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</w:t>
            </w:r>
            <w:r w:rsidR="008C552D">
              <w:rPr>
                <w:rFonts w:asciiTheme="majorHAnsi" w:hAnsiTheme="majorHAnsi" w:cstheme="majorHAnsi"/>
              </w:rPr>
              <w:t>add-to-</w:t>
            </w:r>
            <w:r w:rsidR="0085428E">
              <w:rPr>
                <w:rFonts w:asciiTheme="majorHAnsi" w:hAnsiTheme="majorHAnsi" w:cstheme="majorHAnsi"/>
              </w:rPr>
              <w:t>cart</w:t>
            </w:r>
          </w:p>
          <w:p w:rsidR="00816346" w:rsidRDefault="00816346" w14:paraId="15C6D79E" w14:textId="77777777">
            <w:pPr>
              <w:rPr>
                <w:rFonts w:asciiTheme="majorHAnsi" w:hAnsiTheme="majorHAnsi" w:cstheme="majorHAnsi"/>
              </w:rPr>
            </w:pPr>
          </w:p>
          <w:p w:rsidR="00816346" w:rsidRDefault="00816346" w14:paraId="2CE96D43" w14:textId="77777777">
            <w:pPr>
              <w:rPr>
                <w:rFonts w:asciiTheme="majorHAnsi" w:hAnsiTheme="majorHAnsi" w:cstheme="majorHAnsi"/>
              </w:rPr>
            </w:pPr>
          </w:p>
          <w:p w:rsidR="004C5F90" w:rsidRDefault="004C5F90" w14:paraId="31B717A7" w14:textId="33B4E2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/placeOrder</w:t>
            </w:r>
          </w:p>
          <w:p w:rsidR="00AD5DEB" w:rsidRDefault="00F2000D" w14:paraId="2678EC10" w14:textId="26BC1F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</w:t>
            </w:r>
            <w:r w:rsidR="009568B0">
              <w:rPr>
                <w:rFonts w:asciiTheme="majorHAnsi" w:hAnsiTheme="majorHAnsi" w:cstheme="majorHAnsi"/>
              </w:rPr>
              <w:t>orderConfirmation</w:t>
            </w:r>
          </w:p>
          <w:p w:rsidR="000B13F8" w:rsidRDefault="000B13F8" w14:paraId="2B674993" w14:textId="77777777">
            <w:pPr>
              <w:rPr>
                <w:rFonts w:asciiTheme="majorHAnsi" w:hAnsiTheme="majorHAnsi" w:cstheme="majorHAnsi"/>
              </w:rPr>
            </w:pPr>
          </w:p>
          <w:p w:rsidR="000B13F8" w:rsidRDefault="000B13F8" w14:paraId="6FAC6FA0" w14:textId="77777777">
            <w:pPr>
              <w:rPr>
                <w:rFonts w:asciiTheme="majorHAnsi" w:hAnsiTheme="majorHAnsi" w:cstheme="majorHAnsi"/>
              </w:rPr>
            </w:pPr>
          </w:p>
          <w:p w:rsidR="000B13F8" w:rsidRDefault="000B13F8" w14:paraId="3F1A825F" w14:textId="77777777">
            <w:pPr>
              <w:rPr>
                <w:rFonts w:asciiTheme="majorHAnsi" w:hAnsiTheme="majorHAnsi" w:cstheme="majorHAnsi"/>
              </w:rPr>
            </w:pPr>
          </w:p>
          <w:p w:rsidR="00E85A20" w:rsidRDefault="00E85A20" w14:paraId="5394E6BD" w14:textId="7777777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</w:t>
            </w:r>
            <w:r w:rsidR="00101A93">
              <w:rPr>
                <w:rFonts w:asciiTheme="majorHAnsi" w:hAnsiTheme="majorHAnsi" w:cstheme="majorHAnsi"/>
              </w:rPr>
              <w:t>addInventory</w:t>
            </w:r>
          </w:p>
          <w:p w:rsidR="00D33857" w:rsidRDefault="00D33857" w14:paraId="40F6E845" w14:textId="77777777">
            <w:pPr>
              <w:rPr>
                <w:rFonts w:asciiTheme="majorHAnsi" w:hAnsiTheme="majorHAnsi" w:cstheme="majorHAnsi"/>
              </w:rPr>
            </w:pPr>
          </w:p>
          <w:p w:rsidR="00D33857" w:rsidRDefault="00D33857" w14:paraId="47EE61CC" w14:textId="77777777">
            <w:pPr>
              <w:rPr>
                <w:rFonts w:asciiTheme="majorHAnsi" w:hAnsiTheme="majorHAnsi" w:cstheme="majorHAnsi"/>
              </w:rPr>
            </w:pPr>
          </w:p>
          <w:p w:rsidR="00D33857" w:rsidRDefault="00D33857" w14:paraId="41FF4B31" w14:textId="77777777">
            <w:pPr>
              <w:rPr>
                <w:rFonts w:asciiTheme="majorHAnsi" w:hAnsiTheme="majorHAnsi" w:cstheme="majorHAnsi"/>
              </w:rPr>
            </w:pPr>
          </w:p>
          <w:p w:rsidR="00D33857" w:rsidRDefault="00D33857" w14:paraId="3197D4FE" w14:textId="77777777">
            <w:pPr>
              <w:rPr>
                <w:rFonts w:asciiTheme="majorHAnsi" w:hAnsiTheme="majorHAnsi" w:cstheme="majorHAnsi"/>
              </w:rPr>
            </w:pPr>
          </w:p>
          <w:p w:rsidR="00D33857" w:rsidRDefault="00D33857" w14:paraId="3DB82F36" w14:textId="77777777">
            <w:pPr>
              <w:rPr>
                <w:rFonts w:asciiTheme="majorHAnsi" w:hAnsiTheme="majorHAnsi" w:cstheme="majorHAnsi"/>
              </w:rPr>
            </w:pPr>
          </w:p>
          <w:p w:rsidR="00D33857" w:rsidRDefault="00D33857" w14:paraId="0BA532A6" w14:textId="77777777">
            <w:pPr>
              <w:rPr>
                <w:rFonts w:asciiTheme="majorHAnsi" w:hAnsiTheme="majorHAnsi" w:cstheme="majorHAnsi"/>
              </w:rPr>
            </w:pPr>
          </w:p>
          <w:p w:rsidR="00D33857" w:rsidRDefault="00D33857" w14:paraId="5EA8BBD1" w14:textId="6103FA9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/favourite</w:t>
            </w:r>
            <w:r w:rsidR="00F16BD4">
              <w:rPr>
                <w:rFonts w:asciiTheme="majorHAnsi" w:hAnsiTheme="majorHAnsi" w:cstheme="majorHAnsi"/>
              </w:rPr>
              <w:t>s</w:t>
            </w:r>
          </w:p>
          <w:p w:rsidR="00D33857" w:rsidRDefault="00D33857" w14:paraId="152C0185" w14:textId="0C270EF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/addfavourite</w:t>
            </w:r>
            <w:r w:rsidR="00BE35D2">
              <w:rPr>
                <w:rFonts w:asciiTheme="majorHAnsi" w:hAnsiTheme="majorHAnsi" w:cstheme="majorHAnsi"/>
              </w:rPr>
              <w:t>s</w:t>
            </w:r>
          </w:p>
          <w:p w:rsidRPr="00D50AAB" w:rsidR="00D33857" w:rsidRDefault="00D33857" w14:paraId="7EF97739" w14:textId="661139B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/removefavourite</w:t>
            </w:r>
          </w:p>
        </w:tc>
        <w:tc>
          <w:tcPr>
            <w:tcW w:w="5424" w:type="dxa"/>
            <w:tcMar/>
          </w:tcPr>
          <w:p w:rsidRPr="006C1437" w:rsidR="006C1437" w:rsidP="006C1437" w:rsidRDefault="006C1437" w14:paraId="64FFFB7E" w14:textId="77777777">
            <w:pPr>
              <w:rPr>
                <w:rFonts w:asciiTheme="majorHAnsi" w:hAnsiTheme="majorHAnsi" w:cstheme="majorHAnsi"/>
                <w:lang w:val="en-SG"/>
              </w:rPr>
            </w:pPr>
            <w:r w:rsidRPr="006C1437">
              <w:rPr>
                <w:rFonts w:asciiTheme="majorHAnsi" w:hAnsiTheme="majorHAnsi" w:cstheme="majorHAnsi"/>
                <w:lang w:val="en-SG"/>
              </w:rPr>
              <w:t>SELECT * FROM menuItems WHERE idmenuItems = ?</w:t>
            </w:r>
          </w:p>
          <w:p w:rsidR="006C1437" w:rsidP="00787A81" w:rsidRDefault="006C1437" w14:paraId="3588B3C2" w14:textId="77777777">
            <w:pPr>
              <w:rPr>
                <w:rFonts w:asciiTheme="majorHAnsi" w:hAnsiTheme="majorHAnsi" w:cstheme="majorHAnsi"/>
                <w:lang w:val="en-SG"/>
              </w:rPr>
            </w:pPr>
          </w:p>
          <w:p w:rsidR="00426EB8" w:rsidP="4B01E529" w:rsidRDefault="00426EB8" w14:paraId="6EDACBFC" w14:textId="77777777">
            <w:pPr>
              <w:rPr>
                <w:rFonts w:asciiTheme="majorHAnsi" w:hAnsiTheme="majorHAnsi" w:cstheme="majorBidi"/>
                <w:lang w:val="en-SG"/>
              </w:rPr>
            </w:pPr>
            <w:r w:rsidRPr="4B01E529">
              <w:rPr>
                <w:rFonts w:asciiTheme="majorHAnsi" w:hAnsiTheme="majorHAnsi" w:cstheme="majorBidi"/>
                <w:lang w:val="en-SG"/>
              </w:rPr>
              <w:t>INSERT INTO orders (iduser, name, total_amount, order_date) VALUES (?, ?, ?, NOW())</w:t>
            </w:r>
          </w:p>
          <w:p w:rsidRPr="00426EB8" w:rsidR="007C53DE" w:rsidP="00426EB8" w:rsidRDefault="007C53DE" w14:paraId="1A5BA9E7" w14:textId="77777777">
            <w:pPr>
              <w:rPr>
                <w:rFonts w:asciiTheme="majorHAnsi" w:hAnsiTheme="majorHAnsi" w:cstheme="majorHAnsi"/>
                <w:lang w:val="en-SG"/>
              </w:rPr>
            </w:pPr>
          </w:p>
          <w:p w:rsidRPr="00426EB8" w:rsidR="00426EB8" w:rsidP="00426EB8" w:rsidRDefault="00426EB8" w14:paraId="65B4977B" w14:textId="102FCAE2">
            <w:pPr>
              <w:rPr>
                <w:rFonts w:asciiTheme="majorHAnsi" w:hAnsiTheme="majorHAnsi" w:cstheme="majorHAnsi"/>
                <w:lang w:val="en-SG"/>
              </w:rPr>
            </w:pPr>
            <w:r w:rsidRPr="00426EB8">
              <w:rPr>
                <w:rFonts w:asciiTheme="majorHAnsi" w:hAnsiTheme="majorHAnsi" w:cstheme="majorHAnsi"/>
                <w:lang w:val="en-SG"/>
              </w:rPr>
              <w:t>INSERT INTO orderItems (idorder, idmenuItems, quantity, price) VALUES ?</w:t>
            </w:r>
          </w:p>
          <w:p w:rsidR="00B97621" w:rsidP="00C05FBF" w:rsidRDefault="00B97621" w14:paraId="67D379E9" w14:textId="77777777">
            <w:pPr>
              <w:rPr>
                <w:rFonts w:asciiTheme="majorHAnsi" w:hAnsiTheme="majorHAnsi" w:cstheme="majorHAnsi"/>
                <w:lang w:val="en-SG"/>
              </w:rPr>
            </w:pPr>
          </w:p>
          <w:p w:rsidR="00C05FBF" w:rsidP="00C05FBF" w:rsidRDefault="00C05FBF" w14:paraId="525F9E5E" w14:textId="1AB689DC">
            <w:pPr>
              <w:rPr>
                <w:rFonts w:asciiTheme="majorHAnsi" w:hAnsiTheme="majorHAnsi" w:cstheme="majorHAnsi"/>
                <w:lang w:val="en-SG"/>
              </w:rPr>
            </w:pPr>
            <w:r w:rsidRPr="00C05FBF">
              <w:rPr>
                <w:rFonts w:asciiTheme="majorHAnsi" w:hAnsiTheme="majorHAnsi" w:cstheme="majorHAnsi"/>
                <w:lang w:val="en-SG"/>
              </w:rPr>
              <w:t>SELECT * FROM orders WHERE idorder = ?</w:t>
            </w:r>
          </w:p>
          <w:p w:rsidRPr="00C05FBF" w:rsidR="007C53DE" w:rsidP="00C05FBF" w:rsidRDefault="007C53DE" w14:paraId="75F53386" w14:textId="77777777">
            <w:pPr>
              <w:rPr>
                <w:rFonts w:asciiTheme="majorHAnsi" w:hAnsiTheme="majorHAnsi" w:cstheme="majorHAnsi"/>
                <w:lang w:val="en-SG"/>
              </w:rPr>
            </w:pPr>
          </w:p>
          <w:p w:rsidRPr="00C05FBF" w:rsidR="00C05FBF" w:rsidP="3A2475F5" w:rsidRDefault="00C05FBF" w14:paraId="12A3E8AF" w14:textId="075ADFF0">
            <w:pPr>
              <w:rPr>
                <w:rFonts w:asciiTheme="majorHAnsi" w:hAnsiTheme="majorHAnsi" w:cstheme="majorBidi"/>
                <w:lang w:val="en-SG"/>
              </w:rPr>
            </w:pPr>
            <w:r w:rsidRPr="3A2475F5">
              <w:rPr>
                <w:rFonts w:asciiTheme="majorHAnsi" w:hAnsiTheme="majorHAnsi" w:cstheme="majorBidi"/>
                <w:lang w:val="en-SG"/>
              </w:rPr>
              <w:t>SELECT oi.*, m.name AS foodName FROM orderItems oi JOIN menuItems m ON oi.idmenuItems = m.idmenuItems WHERE oi.idorder = ?</w:t>
            </w:r>
          </w:p>
          <w:p w:rsidR="00D50AAB" w:rsidP="00EB03FE" w:rsidRDefault="00C05FBF" w14:paraId="4E706591" w14:textId="77777777">
            <w:pPr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 xml:space="preserve"> </w:t>
            </w:r>
          </w:p>
          <w:p w:rsidRPr="00C05FBF" w:rsidR="00C05FBF" w:rsidP="4B01E529" w:rsidRDefault="00C05FBF" w14:paraId="13733C01" w14:textId="77777777">
            <w:pPr>
              <w:rPr>
                <w:rFonts w:asciiTheme="majorHAnsi" w:hAnsiTheme="majorHAnsi" w:cstheme="majorBidi"/>
              </w:rPr>
            </w:pPr>
            <w:r w:rsidRPr="4B01E529">
              <w:rPr>
                <w:rFonts w:asciiTheme="majorHAnsi" w:hAnsiTheme="majorHAnsi" w:cstheme="majorBidi"/>
              </w:rPr>
              <w:t>INSERT INTO menuItems (name, image, quantity, price, category) VALUES (?, ?, ?, ?,?)</w:t>
            </w:r>
          </w:p>
          <w:p w:rsidRPr="00F373BD" w:rsidR="00C05FBF" w:rsidP="3A2475F5" w:rsidRDefault="00C05FBF" w14:paraId="721B1DDA" w14:textId="68DCF5E7">
            <w:pPr>
              <w:rPr>
                <w:rFonts w:asciiTheme="majorHAnsi" w:hAnsiTheme="majorHAnsi" w:cstheme="majorBidi"/>
              </w:rPr>
            </w:pPr>
          </w:p>
          <w:p w:rsidRPr="00F373BD" w:rsidR="00C05FBF" w:rsidP="3A2475F5" w:rsidRDefault="77FB21CB" w14:paraId="41E88160" w14:textId="2D164DE8">
            <w:pPr>
              <w:rPr>
                <w:rFonts w:asciiTheme="majorHAnsi" w:hAnsiTheme="majorHAnsi" w:cstheme="majorBidi"/>
              </w:rPr>
            </w:pPr>
            <w:r w:rsidRPr="3A2475F5">
              <w:rPr>
                <w:rFonts w:asciiTheme="majorHAnsi" w:hAnsiTheme="majorHAnsi" w:cstheme="majorBidi"/>
              </w:rPr>
              <w:t>SELECT mi.*, uf.created_at as favourited_at FROM menuItems mi JOIN user_favourite uf ON mi.idmenuItems = uf.idmenuItems WHERE uf.iduser = ? ORDER BY uf.created_at DESC</w:t>
            </w:r>
          </w:p>
          <w:p w:rsidRPr="00F373BD" w:rsidR="00C05FBF" w:rsidP="3A2475F5" w:rsidRDefault="00C05FBF" w14:paraId="1D78142B" w14:textId="797F633D">
            <w:pPr>
              <w:rPr>
                <w:rFonts w:asciiTheme="majorHAnsi" w:hAnsiTheme="majorHAnsi" w:cstheme="majorBidi"/>
              </w:rPr>
            </w:pPr>
          </w:p>
          <w:p w:rsidRPr="00F373BD" w:rsidR="00C05FBF" w:rsidP="3A2475F5" w:rsidRDefault="77FB21CB" w14:paraId="7E161646" w14:textId="090A03F0">
            <w:pPr>
              <w:rPr>
                <w:rFonts w:asciiTheme="majorHAnsi" w:hAnsiTheme="majorHAnsi" w:cstheme="majorBidi"/>
              </w:rPr>
            </w:pPr>
            <w:r w:rsidRPr="3A2475F5">
              <w:rPr>
                <w:rFonts w:asciiTheme="majorHAnsi" w:hAnsiTheme="majorHAnsi" w:cstheme="majorBidi"/>
              </w:rPr>
              <w:t>SELECT * FROM user_favourite WHERE iduser = ? AND idmenuItems = ?</w:t>
            </w:r>
          </w:p>
          <w:p w:rsidRPr="00F373BD" w:rsidR="00C05FBF" w:rsidP="3A2475F5" w:rsidRDefault="00C05FBF" w14:paraId="6A6CC953" w14:textId="27F22334">
            <w:pPr>
              <w:rPr>
                <w:rFonts w:asciiTheme="majorHAnsi" w:hAnsiTheme="majorHAnsi" w:cstheme="majorBidi"/>
              </w:rPr>
            </w:pPr>
          </w:p>
          <w:p w:rsidRPr="00F373BD" w:rsidR="00C05FBF" w:rsidP="3A2475F5" w:rsidRDefault="77FB21CB" w14:paraId="435FBC52" w14:textId="18BD9C68">
            <w:pPr>
              <w:rPr>
                <w:rFonts w:asciiTheme="majorHAnsi" w:hAnsiTheme="majorHAnsi" w:cstheme="majorBidi"/>
              </w:rPr>
            </w:pPr>
            <w:r w:rsidRPr="3A2475F5">
              <w:rPr>
                <w:rFonts w:asciiTheme="majorHAnsi" w:hAnsiTheme="majorHAnsi" w:cstheme="majorBidi"/>
              </w:rPr>
              <w:t>DELETE FROM user_favourite WHERE iduser = ? AND idmenuItems = ?</w:t>
            </w:r>
          </w:p>
        </w:tc>
      </w:tr>
      <w:tr w:rsidRPr="00D50AAB" w:rsidR="00D50AAB" w:rsidTr="0DC794DE" w14:paraId="4869FC15" w14:textId="77777777">
        <w:tc>
          <w:tcPr>
            <w:tcW w:w="1668" w:type="dxa"/>
            <w:tcMar/>
          </w:tcPr>
          <w:p w:rsidRPr="00D50AAB" w:rsidR="00D50AAB" w:rsidP="5739473E" w:rsidRDefault="00780043" w14:paraId="0DF414BB" w14:textId="1CF4E3F1">
            <w:pPr>
              <w:rPr>
                <w:rFonts w:asciiTheme="majorHAnsi" w:hAnsiTheme="majorHAnsi" w:cstheme="majorBidi"/>
              </w:rPr>
            </w:pPr>
            <w:r w:rsidRPr="5739473E">
              <w:rPr>
                <w:rFonts w:asciiTheme="majorHAnsi" w:hAnsiTheme="majorHAnsi" w:cstheme="majorBidi"/>
              </w:rPr>
              <w:t>Brandie</w:t>
            </w:r>
          </w:p>
          <w:p w:rsidRPr="00D50AAB" w:rsidR="00D50AAB" w:rsidP="5739473E" w:rsidRDefault="52AD5FBC" w14:paraId="366CDE4B" w14:textId="583A11A9">
            <w:pPr>
              <w:rPr>
                <w:rFonts w:asciiTheme="majorHAnsi" w:hAnsiTheme="majorHAnsi" w:cstheme="majorBidi"/>
              </w:rPr>
            </w:pPr>
            <w:r w:rsidRPr="5739473E">
              <w:rPr>
                <w:rFonts w:asciiTheme="majorHAnsi" w:hAnsiTheme="majorHAnsi" w:cstheme="majorBidi"/>
              </w:rPr>
              <w:t>(24006767)</w:t>
            </w:r>
          </w:p>
        </w:tc>
        <w:tc>
          <w:tcPr>
            <w:tcW w:w="2126" w:type="dxa"/>
            <w:tcMar/>
          </w:tcPr>
          <w:p w:rsidRPr="00D50AAB" w:rsidR="00D50AAB" w:rsidRDefault="00780043" w14:paraId="0998A1F7" w14:textId="2904C719">
            <w:pPr>
              <w:rPr>
                <w:rFonts w:asciiTheme="majorHAnsi" w:hAnsiTheme="majorHAnsi" w:cstheme="majorHAnsi"/>
              </w:rPr>
            </w:pPr>
            <w:r w:rsidRPr="00780043">
              <w:rPr>
                <w:rFonts w:asciiTheme="majorHAnsi" w:hAnsiTheme="majorHAnsi" w:cstheme="majorHAnsi"/>
              </w:rPr>
              <w:t>View/List Items</w:t>
            </w:r>
          </w:p>
        </w:tc>
        <w:tc>
          <w:tcPr>
            <w:tcW w:w="2693" w:type="dxa"/>
            <w:tcMar/>
          </w:tcPr>
          <w:p w:rsidRPr="00D50AAB" w:rsidR="00D50AAB" w:rsidP="3A2475F5" w:rsidRDefault="009C3D1C" w14:paraId="1896D95E" w14:textId="58D077C3">
            <w:pPr>
              <w:rPr>
                <w:rFonts w:asciiTheme="majorHAnsi" w:hAnsiTheme="majorHAnsi" w:cstheme="majorBidi"/>
              </w:rPr>
            </w:pPr>
            <w:r w:rsidRPr="3A2475F5">
              <w:rPr>
                <w:rFonts w:asciiTheme="majorHAnsi" w:hAnsiTheme="majorHAnsi" w:cstheme="majorBidi"/>
              </w:rPr>
              <w:t xml:space="preserve">Menu to </w:t>
            </w:r>
            <w:r w:rsidRPr="3A2475F5" w:rsidR="234DE26F">
              <w:rPr>
                <w:rFonts w:asciiTheme="majorHAnsi" w:hAnsiTheme="majorHAnsi" w:cstheme="majorBidi"/>
              </w:rPr>
              <w:t>view</w:t>
            </w:r>
            <w:r w:rsidRPr="3A2475F5" w:rsidR="00BA3018">
              <w:rPr>
                <w:rFonts w:asciiTheme="majorHAnsi" w:hAnsiTheme="majorHAnsi" w:cstheme="majorBidi"/>
              </w:rPr>
              <w:t xml:space="preserve"> different culture of food and drinks</w:t>
            </w:r>
          </w:p>
          <w:p w:rsidRPr="00D50AAB" w:rsidR="00D50AAB" w:rsidP="3A2475F5" w:rsidRDefault="00D50AAB" w14:paraId="1F2ABE67" w14:textId="19672418">
            <w:pPr>
              <w:rPr>
                <w:rFonts w:asciiTheme="majorHAnsi" w:hAnsiTheme="majorHAnsi" w:cstheme="majorBidi"/>
              </w:rPr>
            </w:pPr>
          </w:p>
          <w:p w:rsidRPr="00D50AAB" w:rsidR="00D50AAB" w:rsidP="3A2475F5" w:rsidRDefault="1683A9AE" w14:paraId="0424C1C2" w14:textId="6BEAB64D">
            <w:pPr>
              <w:rPr>
                <w:rFonts w:asciiTheme="majorHAnsi" w:hAnsiTheme="majorHAnsi" w:cstheme="majorBidi"/>
              </w:rPr>
            </w:pPr>
            <w:r w:rsidRPr="3A2475F5">
              <w:rPr>
                <w:rFonts w:asciiTheme="majorHAnsi" w:hAnsiTheme="majorHAnsi" w:cstheme="majorBidi"/>
              </w:rPr>
              <w:t>Food to view each individual food item</w:t>
            </w:r>
          </w:p>
          <w:p w:rsidRPr="00D50AAB" w:rsidR="00D50AAB" w:rsidP="3A2475F5" w:rsidRDefault="00D50AAB" w14:paraId="0DB2F1F9" w14:textId="09C63515">
            <w:pPr>
              <w:rPr>
                <w:rFonts w:asciiTheme="majorHAnsi" w:hAnsiTheme="majorHAnsi" w:cstheme="majorBidi"/>
              </w:rPr>
            </w:pPr>
          </w:p>
          <w:p w:rsidRPr="00D50AAB" w:rsidR="00D50AAB" w:rsidP="3A2475F5" w:rsidRDefault="1683A9AE" w14:paraId="6DD8E25D" w14:textId="60E66F1C">
            <w:pPr>
              <w:rPr>
                <w:rFonts w:asciiTheme="majorHAnsi" w:hAnsiTheme="majorHAnsi" w:cstheme="majorBidi"/>
              </w:rPr>
            </w:pPr>
            <w:r w:rsidRPr="3A2475F5">
              <w:rPr>
                <w:rFonts w:asciiTheme="majorHAnsi" w:hAnsiTheme="majorHAnsi" w:cstheme="majorBidi"/>
              </w:rPr>
              <w:t>View user is used go view all the user information such as email, contact, address, role</w:t>
            </w:r>
          </w:p>
          <w:p w:rsidRPr="00D50AAB" w:rsidR="00D50AAB" w:rsidP="3A2475F5" w:rsidRDefault="00D50AAB" w14:paraId="401B9666" w14:textId="7CE7D6DF">
            <w:pPr>
              <w:rPr>
                <w:rFonts w:asciiTheme="majorHAnsi" w:hAnsiTheme="majorHAnsi" w:cstheme="majorBidi"/>
              </w:rPr>
            </w:pPr>
          </w:p>
          <w:p w:rsidRPr="00D50AAB" w:rsidR="00D50AAB" w:rsidP="3A2475F5" w:rsidRDefault="33E31D0F" w14:paraId="6CB23996" w14:textId="10F7C9CB">
            <w:pPr>
              <w:rPr>
                <w:rFonts w:asciiTheme="majorHAnsi" w:hAnsiTheme="majorHAnsi" w:cstheme="majorBidi"/>
              </w:rPr>
            </w:pPr>
            <w:r w:rsidRPr="3A2475F5">
              <w:rPr>
                <w:rFonts w:asciiTheme="majorHAnsi" w:hAnsiTheme="majorHAnsi" w:cstheme="majorBidi"/>
              </w:rPr>
              <w:t>Edit user is to edit user information except for the password</w:t>
            </w:r>
          </w:p>
          <w:p w:rsidRPr="00D50AAB" w:rsidR="00D50AAB" w:rsidP="3A2475F5" w:rsidRDefault="00D50AAB" w14:paraId="5D708B45" w14:textId="4740C4EE">
            <w:pPr>
              <w:rPr>
                <w:rFonts w:asciiTheme="majorHAnsi" w:hAnsiTheme="majorHAnsi" w:cstheme="majorBidi"/>
              </w:rPr>
            </w:pPr>
          </w:p>
          <w:p w:rsidRPr="00D50AAB" w:rsidR="00D50AAB" w:rsidP="3A2475F5" w:rsidRDefault="1683A9AE" w14:paraId="59756036" w14:textId="77B5E0C2">
            <w:pPr>
              <w:rPr>
                <w:rFonts w:asciiTheme="majorHAnsi" w:hAnsiTheme="majorHAnsi" w:cstheme="majorBidi"/>
              </w:rPr>
            </w:pPr>
            <w:r w:rsidRPr="3A2475F5">
              <w:rPr>
                <w:rFonts w:asciiTheme="majorHAnsi" w:hAnsiTheme="majorHAnsi" w:cstheme="majorBidi"/>
              </w:rPr>
              <w:t>Delete user is to remove user from database</w:t>
            </w:r>
          </w:p>
          <w:p w:rsidRPr="00D50AAB" w:rsidR="00D50AAB" w:rsidP="3A2475F5" w:rsidRDefault="00D50AAB" w14:paraId="7695ED7E" w14:textId="18217B8F">
            <w:pPr>
              <w:rPr>
                <w:rFonts w:asciiTheme="majorHAnsi" w:hAnsiTheme="majorHAnsi" w:cstheme="majorBidi"/>
              </w:rPr>
            </w:pPr>
          </w:p>
          <w:p w:rsidRPr="00D50AAB" w:rsidR="00D50AAB" w:rsidP="3A2475F5" w:rsidRDefault="1683A9AE" w14:paraId="3F8A357B" w14:textId="7AAC3383">
            <w:pPr>
              <w:rPr>
                <w:rFonts w:asciiTheme="majorHAnsi" w:hAnsiTheme="majorHAnsi" w:cstheme="majorBidi"/>
              </w:rPr>
            </w:pPr>
            <w:r w:rsidRPr="3A2475F5">
              <w:rPr>
                <w:rFonts w:asciiTheme="majorHAnsi" w:hAnsiTheme="majorHAnsi" w:cstheme="majorBidi"/>
              </w:rPr>
              <w:t>Increase quantity and decrease quantity  is use for adding multiple of the same product to cart at once</w:t>
            </w:r>
          </w:p>
        </w:tc>
        <w:tc>
          <w:tcPr>
            <w:tcW w:w="2190" w:type="dxa"/>
            <w:tcMar/>
          </w:tcPr>
          <w:p w:rsidR="00F60C19" w:rsidP="3A2475F5" w:rsidRDefault="002E1CB2" w14:paraId="54890A4B" w14:textId="14F17F63">
            <w:pPr>
              <w:rPr>
                <w:rFonts w:asciiTheme="majorHAnsi" w:hAnsiTheme="majorHAnsi" w:cstheme="majorBidi"/>
              </w:rPr>
            </w:pPr>
            <w:r w:rsidRPr="3A2475F5">
              <w:rPr>
                <w:rFonts w:asciiTheme="majorHAnsi" w:hAnsiTheme="majorHAnsi" w:cstheme="majorBidi"/>
              </w:rPr>
              <w:t>/</w:t>
            </w:r>
            <w:r w:rsidRPr="3A2475F5" w:rsidR="00B1545C">
              <w:rPr>
                <w:rFonts w:asciiTheme="majorHAnsi" w:hAnsiTheme="majorHAnsi" w:cstheme="majorBidi"/>
              </w:rPr>
              <w:t>menu</w:t>
            </w:r>
            <w:r w:rsidRPr="3A2475F5" w:rsidR="1BFAA67B">
              <w:rPr>
                <w:rFonts w:asciiTheme="majorHAnsi" w:hAnsiTheme="majorHAnsi" w:cstheme="majorBidi"/>
              </w:rPr>
              <w:t xml:space="preserve"> </w:t>
            </w:r>
          </w:p>
          <w:p w:rsidR="009F028B" w:rsidRDefault="009F028B" w14:paraId="2023E11C" w14:textId="1CBDDF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/food</w:t>
            </w:r>
          </w:p>
          <w:p w:rsidR="003165C9" w:rsidP="3A2475F5" w:rsidRDefault="00575DD1" w14:paraId="62D41BB0" w14:textId="77777777">
            <w:pPr>
              <w:rPr>
                <w:rFonts w:asciiTheme="majorHAnsi" w:hAnsiTheme="majorHAnsi" w:cstheme="majorBidi"/>
              </w:rPr>
            </w:pPr>
            <w:r w:rsidRPr="3A2475F5">
              <w:rPr>
                <w:rFonts w:asciiTheme="majorHAnsi" w:hAnsiTheme="majorHAnsi" w:cstheme="majorBidi"/>
              </w:rPr>
              <w:t>/inventory</w:t>
            </w:r>
          </w:p>
          <w:p w:rsidR="1B43B7E7" w:rsidP="3A2475F5" w:rsidRDefault="1B43B7E7" w14:paraId="1E4D7287" w14:textId="0F0CF18E">
            <w:pPr>
              <w:rPr>
                <w:rFonts w:asciiTheme="majorHAnsi" w:hAnsiTheme="majorHAnsi" w:cstheme="majorBidi"/>
              </w:rPr>
            </w:pPr>
            <w:r w:rsidRPr="3A2475F5">
              <w:rPr>
                <w:rFonts w:asciiTheme="majorHAnsi" w:hAnsiTheme="majorHAnsi" w:cstheme="majorBidi"/>
              </w:rPr>
              <w:t>/viewUser</w:t>
            </w:r>
          </w:p>
          <w:p w:rsidR="1DC97A1E" w:rsidP="3A2475F5" w:rsidRDefault="1DC97A1E" w14:paraId="0922FC4F" w14:textId="673114BA">
            <w:pPr>
              <w:rPr>
                <w:rFonts w:asciiTheme="majorHAnsi" w:hAnsiTheme="majorHAnsi" w:cstheme="majorBidi"/>
              </w:rPr>
            </w:pPr>
            <w:r w:rsidRPr="3A2475F5">
              <w:rPr>
                <w:rFonts w:asciiTheme="majorHAnsi" w:hAnsiTheme="majorHAnsi" w:cstheme="majorBidi"/>
              </w:rPr>
              <w:t>/editUser</w:t>
            </w:r>
          </w:p>
          <w:p w:rsidR="1DC97A1E" w:rsidP="3A2475F5" w:rsidRDefault="1DC97A1E" w14:paraId="42A88E4C" w14:textId="0CEB15C7">
            <w:pPr>
              <w:rPr>
                <w:rFonts w:asciiTheme="majorHAnsi" w:hAnsiTheme="majorHAnsi" w:cstheme="majorBidi"/>
              </w:rPr>
            </w:pPr>
            <w:r w:rsidRPr="3A2475F5">
              <w:rPr>
                <w:rFonts w:asciiTheme="majorHAnsi" w:hAnsiTheme="majorHAnsi" w:cstheme="majorBidi"/>
              </w:rPr>
              <w:t>/deleteUser</w:t>
            </w:r>
          </w:p>
          <w:p w:rsidR="1DC97A1E" w:rsidP="3A2475F5" w:rsidRDefault="1DC97A1E" w14:paraId="33DAE545" w14:textId="19E3D845">
            <w:pPr>
              <w:rPr>
                <w:rFonts w:asciiTheme="majorHAnsi" w:hAnsiTheme="majorHAnsi" w:cstheme="majorBidi"/>
              </w:rPr>
            </w:pPr>
            <w:r w:rsidRPr="3A2475F5">
              <w:rPr>
                <w:rFonts w:asciiTheme="majorHAnsi" w:hAnsiTheme="majorHAnsi" w:cstheme="majorBidi"/>
              </w:rPr>
              <w:t>/increaseQuantity</w:t>
            </w:r>
          </w:p>
          <w:p w:rsidR="1DC97A1E" w:rsidP="3A2475F5" w:rsidRDefault="1DC97A1E" w14:paraId="3804655D" w14:textId="006948A6">
            <w:pPr>
              <w:rPr>
                <w:rFonts w:asciiTheme="majorHAnsi" w:hAnsiTheme="majorHAnsi" w:cstheme="majorBidi"/>
              </w:rPr>
            </w:pPr>
            <w:r w:rsidRPr="3A2475F5">
              <w:rPr>
                <w:rFonts w:asciiTheme="majorHAnsi" w:hAnsiTheme="majorHAnsi" w:cstheme="majorBidi"/>
              </w:rPr>
              <w:t>/decreaseQuantity</w:t>
            </w:r>
          </w:p>
          <w:p w:rsidR="3A2475F5" w:rsidP="3A2475F5" w:rsidRDefault="3A2475F5" w14:paraId="39A3BA94" w14:textId="5B2AB208">
            <w:pPr>
              <w:rPr>
                <w:rFonts w:asciiTheme="majorHAnsi" w:hAnsiTheme="majorHAnsi" w:cstheme="majorBidi"/>
              </w:rPr>
            </w:pPr>
          </w:p>
          <w:p w:rsidR="3A2475F5" w:rsidP="3A2475F5" w:rsidRDefault="3A2475F5" w14:paraId="0DE9B716" w14:textId="16F222D4">
            <w:pPr>
              <w:rPr>
                <w:rFonts w:asciiTheme="majorHAnsi" w:hAnsiTheme="majorHAnsi" w:cstheme="majorBidi"/>
              </w:rPr>
            </w:pPr>
          </w:p>
          <w:p w:rsidRPr="00D50AAB" w:rsidR="00C66AD8" w:rsidP="00FF4E19" w:rsidRDefault="00C66AD8" w14:paraId="343284BA" w14:textId="76B8B7A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424" w:type="dxa"/>
            <w:tcMar/>
          </w:tcPr>
          <w:p w:rsidRPr="002E751E" w:rsidR="002E751E" w:rsidP="002E751E" w:rsidRDefault="002E751E" w14:paraId="67E2C9B2" w14:textId="77777777">
            <w:pPr>
              <w:rPr>
                <w:rFonts w:asciiTheme="majorHAnsi" w:hAnsiTheme="majorHAnsi" w:cstheme="majorHAnsi"/>
                <w:lang w:val="en-SG"/>
              </w:rPr>
            </w:pPr>
            <w:r w:rsidRPr="002E751E">
              <w:rPr>
                <w:rFonts w:asciiTheme="majorHAnsi" w:hAnsiTheme="majorHAnsi" w:cstheme="majorHAnsi"/>
                <w:lang w:val="en-SG"/>
              </w:rPr>
              <w:t>SELECT * from menuItems WHERE idmenuItems = ?</w:t>
            </w:r>
          </w:p>
          <w:p w:rsidRPr="00D850B6" w:rsidR="00D850B6" w:rsidP="00D850B6" w:rsidRDefault="00D850B6" w14:paraId="57B2F0C5" w14:textId="08488626">
            <w:pPr>
              <w:rPr>
                <w:rFonts w:asciiTheme="majorHAnsi" w:hAnsiTheme="majorHAnsi" w:cstheme="majorHAnsi"/>
                <w:lang w:val="en-SG"/>
              </w:rPr>
            </w:pPr>
            <w:r w:rsidRPr="00D850B6">
              <w:rPr>
                <w:rFonts w:asciiTheme="majorHAnsi" w:hAnsiTheme="majorHAnsi" w:cstheme="majorHAnsi"/>
                <w:lang w:val="en-SG"/>
              </w:rPr>
              <w:t>SELECT idmenuItems,name,image,price,category from menuItems</w:t>
            </w:r>
          </w:p>
          <w:p w:rsidRPr="002E751E" w:rsidR="00D50AAB" w:rsidP="3A2475F5" w:rsidRDefault="00D50AAB" w14:paraId="69DC0E39" w14:textId="1E3D1818">
            <w:pPr>
              <w:rPr>
                <w:rFonts w:asciiTheme="majorHAnsi" w:hAnsiTheme="majorHAnsi" w:cstheme="majorBidi"/>
                <w:lang w:val="en-SG"/>
              </w:rPr>
            </w:pPr>
          </w:p>
          <w:p w:rsidRPr="002E751E" w:rsidR="00D50AAB" w:rsidP="3A2475F5" w:rsidRDefault="4052313E" w14:paraId="535655FA" w14:textId="30CBD32C">
            <w:pPr>
              <w:rPr>
                <w:rFonts w:asciiTheme="majorHAnsi" w:hAnsiTheme="majorHAnsi" w:cstheme="majorBidi"/>
                <w:lang w:val="en-SG"/>
              </w:rPr>
            </w:pPr>
            <w:r w:rsidRPr="3A2475F5">
              <w:rPr>
                <w:rFonts w:asciiTheme="majorHAnsi" w:hAnsiTheme="majorHAnsi" w:cstheme="majorBidi"/>
                <w:lang w:val="en-SG"/>
              </w:rPr>
              <w:t>SELECT * FROM user</w:t>
            </w:r>
          </w:p>
          <w:p w:rsidRPr="002E751E" w:rsidR="00D50AAB" w:rsidP="3A2475F5" w:rsidRDefault="00D50AAB" w14:paraId="6F1480D7" w14:textId="6E46A566">
            <w:pPr>
              <w:rPr>
                <w:rFonts w:asciiTheme="majorHAnsi" w:hAnsiTheme="majorHAnsi" w:cstheme="majorBidi"/>
                <w:lang w:val="en-SG"/>
              </w:rPr>
            </w:pPr>
          </w:p>
          <w:p w:rsidRPr="002E751E" w:rsidR="00D50AAB" w:rsidP="3A2475F5" w:rsidRDefault="4052313E" w14:paraId="3B7C8F4E" w14:textId="30062676">
            <w:pPr>
              <w:rPr>
                <w:rFonts w:asciiTheme="majorHAnsi" w:hAnsiTheme="majorHAnsi" w:cstheme="majorBidi"/>
              </w:rPr>
            </w:pPr>
            <w:r w:rsidRPr="3A2475F5">
              <w:rPr>
                <w:rFonts w:asciiTheme="majorHAnsi" w:hAnsiTheme="majorHAnsi" w:cstheme="majorBidi"/>
              </w:rPr>
              <w:t>SELECT id, username, email, contact, address, role FROM user WHERE id = ?'</w:t>
            </w:r>
          </w:p>
          <w:p w:rsidRPr="002E751E" w:rsidR="00D50AAB" w:rsidP="3A2475F5" w:rsidRDefault="4052313E" w14:paraId="70E4E5F6" w14:textId="2481AED8">
            <w:pPr>
              <w:rPr>
                <w:rFonts w:asciiTheme="majorHAnsi" w:hAnsiTheme="majorHAnsi" w:cstheme="majorBidi"/>
              </w:rPr>
            </w:pPr>
            <w:r w:rsidRPr="3A2475F5">
              <w:rPr>
                <w:rFonts w:asciiTheme="majorHAnsi" w:hAnsiTheme="majorHAnsi" w:cstheme="majorBidi"/>
              </w:rPr>
              <w:t>Update user SET username =?, email =? , contact = ?  ,address = ? ,  role = ? WHERE id = ?';</w:t>
            </w:r>
          </w:p>
          <w:p w:rsidRPr="002E751E" w:rsidR="00D50AAB" w:rsidP="3A2475F5" w:rsidRDefault="00D50AAB" w14:paraId="65AEE41C" w14:textId="417A3BBE">
            <w:pPr>
              <w:rPr>
                <w:rFonts w:asciiTheme="majorHAnsi" w:hAnsiTheme="majorHAnsi" w:cstheme="majorBidi"/>
                <w:lang w:val="en-SG"/>
              </w:rPr>
            </w:pPr>
          </w:p>
          <w:p w:rsidRPr="002E751E" w:rsidR="00D50AAB" w:rsidP="3A2475F5" w:rsidRDefault="4052313E" w14:paraId="111AB3A2" w14:textId="4737C51D">
            <w:pPr>
              <w:rPr>
                <w:rFonts w:asciiTheme="majorHAnsi" w:hAnsiTheme="majorHAnsi" w:cstheme="majorBidi"/>
              </w:rPr>
            </w:pPr>
            <w:r w:rsidRPr="3A2475F5">
              <w:rPr>
                <w:rFonts w:asciiTheme="majorHAnsi" w:hAnsiTheme="majorHAnsi" w:cstheme="majorBidi"/>
              </w:rPr>
              <w:t>DELETE FROM user WHERE id = ?</w:t>
            </w:r>
          </w:p>
        </w:tc>
      </w:tr>
      <w:tr w:rsidRPr="00D50AAB" w:rsidR="00D50AAB" w:rsidTr="0DC794DE" w14:paraId="5EBDB63F" w14:textId="77777777">
        <w:tc>
          <w:tcPr>
            <w:tcW w:w="1668" w:type="dxa"/>
            <w:tcMar/>
          </w:tcPr>
          <w:p w:rsidRPr="00D50AAB" w:rsidR="00D50AAB" w:rsidP="5739473E" w:rsidRDefault="00780043" w14:paraId="6EC951EC" w14:textId="54CA4592">
            <w:pPr>
              <w:rPr>
                <w:rFonts w:asciiTheme="majorHAnsi" w:hAnsiTheme="majorHAnsi" w:cstheme="majorBidi"/>
              </w:rPr>
            </w:pPr>
            <w:r w:rsidRPr="5739473E">
              <w:rPr>
                <w:rFonts w:asciiTheme="majorHAnsi" w:hAnsiTheme="majorHAnsi" w:cstheme="majorBidi"/>
              </w:rPr>
              <w:t>Ryan</w:t>
            </w:r>
            <w:r w:rsidRPr="5739473E" w:rsidR="5188914A">
              <w:rPr>
                <w:rFonts w:asciiTheme="majorHAnsi" w:hAnsiTheme="majorHAnsi" w:cstheme="majorBidi"/>
              </w:rPr>
              <w:t xml:space="preserve"> Danish (24006799)</w:t>
            </w:r>
          </w:p>
        </w:tc>
        <w:tc>
          <w:tcPr>
            <w:tcW w:w="2126" w:type="dxa"/>
            <w:tcMar/>
          </w:tcPr>
          <w:p w:rsidR="00D50AAB" w:rsidP="08CC60D8" w:rsidRDefault="247CB8D4" w14:paraId="4856C89C" w14:textId="77A7A5B8">
            <w:pPr>
              <w:rPr>
                <w:rFonts w:asciiTheme="majorHAnsi" w:hAnsiTheme="majorHAnsi" w:cstheme="majorBidi"/>
              </w:rPr>
            </w:pPr>
            <w:r w:rsidRPr="08CC60D8">
              <w:rPr>
                <w:rFonts w:asciiTheme="majorHAnsi" w:hAnsiTheme="majorHAnsi" w:cstheme="majorBidi"/>
              </w:rPr>
              <w:t>Edit</w:t>
            </w:r>
            <w:r w:rsidRPr="08CC60D8" w:rsidR="00780043">
              <w:rPr>
                <w:rFonts w:asciiTheme="majorHAnsi" w:hAnsiTheme="majorHAnsi" w:cstheme="majorBidi"/>
              </w:rPr>
              <w:t xml:space="preserve"> Item</w:t>
            </w:r>
          </w:p>
          <w:p w:rsidR="00751C9E" w:rsidRDefault="00751C9E" w14:paraId="68626DD2" w14:textId="77777777">
            <w:pPr>
              <w:rPr>
                <w:rFonts w:asciiTheme="majorHAnsi" w:hAnsiTheme="majorHAnsi" w:cstheme="majorHAnsi"/>
              </w:rPr>
            </w:pPr>
          </w:p>
          <w:p w:rsidRPr="00D50AAB" w:rsidR="00E2420B" w:rsidRDefault="00F37C69" w14:paraId="3C58C4F2" w14:textId="19469B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Delete Item</w:t>
            </w:r>
          </w:p>
        </w:tc>
        <w:tc>
          <w:tcPr>
            <w:tcW w:w="2693" w:type="dxa"/>
            <w:tcMar/>
          </w:tcPr>
          <w:p w:rsidRPr="00D50AAB" w:rsidR="00D50AAB" w:rsidP="4B01E529" w:rsidRDefault="5959D7F8" w14:paraId="6FC91088" w14:textId="2ADDCF0C">
            <w:pPr>
              <w:rPr>
                <w:rFonts w:asciiTheme="majorHAnsi" w:hAnsiTheme="majorHAnsi" w:cstheme="majorBidi"/>
              </w:rPr>
            </w:pPr>
            <w:r w:rsidRPr="4B01E529">
              <w:rPr>
                <w:rFonts w:asciiTheme="majorHAnsi" w:hAnsiTheme="majorHAnsi" w:cstheme="majorBidi"/>
              </w:rPr>
              <w:t>Order</w:t>
            </w:r>
            <w:r w:rsidRPr="4B01E529" w:rsidR="50D67FA9">
              <w:rPr>
                <w:rFonts w:asciiTheme="majorHAnsi" w:hAnsiTheme="majorHAnsi" w:cstheme="majorBidi"/>
              </w:rPr>
              <w:t>/Inventory</w:t>
            </w:r>
            <w:r w:rsidRPr="4B01E529">
              <w:rPr>
                <w:rFonts w:asciiTheme="majorHAnsi" w:hAnsiTheme="majorHAnsi" w:cstheme="majorBidi"/>
              </w:rPr>
              <w:t xml:space="preserve"> can be updated if there is any need</w:t>
            </w:r>
          </w:p>
          <w:p w:rsidRPr="00D50AAB" w:rsidR="00D50AAB" w:rsidP="4B01E529" w:rsidRDefault="00D50AAB" w14:paraId="21186AA7" w14:textId="7EEF2CCC">
            <w:pPr>
              <w:rPr>
                <w:rFonts w:asciiTheme="majorHAnsi" w:hAnsiTheme="majorHAnsi" w:cstheme="majorBidi"/>
              </w:rPr>
            </w:pPr>
          </w:p>
          <w:p w:rsidRPr="00D50AAB" w:rsidR="00D50AAB" w:rsidP="4B01E529" w:rsidRDefault="0648EBA4" w14:paraId="348843AB" w14:textId="787C39AF">
            <w:pPr>
              <w:rPr>
                <w:rFonts w:asciiTheme="majorHAnsi" w:hAnsiTheme="majorHAnsi" w:cstheme="majorBidi"/>
              </w:rPr>
            </w:pPr>
            <w:r w:rsidRPr="4B01E529">
              <w:rPr>
                <w:rFonts w:asciiTheme="majorHAnsi" w:hAnsiTheme="majorHAnsi" w:cstheme="majorBidi"/>
              </w:rPr>
              <w:t>Users &amp; Admin can delete items they don’t want</w:t>
            </w:r>
          </w:p>
        </w:tc>
        <w:tc>
          <w:tcPr>
            <w:tcW w:w="2190" w:type="dxa"/>
            <w:tcMar/>
          </w:tcPr>
          <w:p w:rsidR="00D50AAB" w:rsidRDefault="002E1CB2" w14:paraId="4585BEF6" w14:textId="3CFA22D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/edit</w:t>
            </w:r>
            <w:r w:rsidR="00EE796A">
              <w:rPr>
                <w:rFonts w:asciiTheme="majorHAnsi" w:hAnsiTheme="majorHAnsi" w:cstheme="majorHAnsi"/>
              </w:rPr>
              <w:t>Cart</w:t>
            </w:r>
          </w:p>
          <w:p w:rsidR="00E85A20" w:rsidRDefault="00E85A20" w14:paraId="4AEF650C" w14:textId="5B0BBDB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</w:t>
            </w:r>
            <w:r w:rsidR="00B15614">
              <w:rPr>
                <w:rFonts w:asciiTheme="majorHAnsi" w:hAnsiTheme="majorHAnsi" w:cstheme="majorHAnsi"/>
              </w:rPr>
              <w:t>editInventory</w:t>
            </w:r>
          </w:p>
          <w:p w:rsidR="00F37C69" w:rsidP="00F37C69" w:rsidRDefault="00F37C69" w14:paraId="6E0AE8AA" w14:textId="09EC80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/delete</w:t>
            </w:r>
            <w:r w:rsidR="00EE796A">
              <w:rPr>
                <w:rFonts w:asciiTheme="majorHAnsi" w:hAnsiTheme="majorHAnsi" w:cstheme="majorHAnsi"/>
              </w:rPr>
              <w:t>Cart</w:t>
            </w:r>
          </w:p>
          <w:p w:rsidRPr="00D50AAB" w:rsidR="00751C9E" w:rsidP="005E07AB" w:rsidRDefault="00F37C69" w14:paraId="6A98C319" w14:textId="709D2DDA">
            <w:pPr>
              <w:rPr>
                <w:rFonts w:asciiTheme="majorHAnsi" w:hAnsiTheme="majorHAnsi" w:cstheme="majorBidi"/>
              </w:rPr>
            </w:pPr>
            <w:r w:rsidRPr="5739473E">
              <w:rPr>
                <w:rFonts w:asciiTheme="majorHAnsi" w:hAnsiTheme="majorHAnsi" w:cstheme="majorBidi"/>
              </w:rPr>
              <w:t>/</w:t>
            </w:r>
            <w:r w:rsidRPr="5739473E" w:rsidR="00B15614">
              <w:rPr>
                <w:rFonts w:asciiTheme="majorHAnsi" w:hAnsiTheme="majorHAnsi" w:cstheme="majorBidi"/>
              </w:rPr>
              <w:t>deleteInventory</w:t>
            </w:r>
          </w:p>
        </w:tc>
        <w:tc>
          <w:tcPr>
            <w:tcW w:w="5424" w:type="dxa"/>
            <w:tcMar/>
          </w:tcPr>
          <w:p w:rsidRPr="00D50AAB" w:rsidR="00D50AAB" w:rsidP="08CC60D8" w:rsidRDefault="67365696" w14:paraId="70482C34" w14:textId="2A0F2947">
            <w:pPr>
              <w:rPr>
                <w:rFonts w:asciiTheme="majorHAnsi" w:hAnsiTheme="majorHAnsi" w:cstheme="majorBidi"/>
              </w:rPr>
            </w:pPr>
            <w:r w:rsidRPr="08CC60D8">
              <w:rPr>
                <w:rFonts w:asciiTheme="majorHAnsi" w:hAnsiTheme="majorHAnsi" w:cstheme="majorBidi"/>
              </w:rPr>
              <w:t xml:space="preserve">SELECT * FROM </w:t>
            </w:r>
            <w:r w:rsidRPr="08CC60D8" w:rsidR="247C8696">
              <w:rPr>
                <w:rFonts w:asciiTheme="majorHAnsi" w:hAnsiTheme="majorHAnsi" w:cstheme="majorBidi"/>
              </w:rPr>
              <w:t>menuItems</w:t>
            </w:r>
            <w:r w:rsidRPr="08CC60D8">
              <w:rPr>
                <w:rFonts w:asciiTheme="majorHAnsi" w:hAnsiTheme="majorHAnsi" w:cstheme="majorBidi"/>
              </w:rPr>
              <w:t xml:space="preserve"> WHERE i</w:t>
            </w:r>
            <w:r w:rsidRPr="08CC60D8" w:rsidR="600F81C2">
              <w:rPr>
                <w:rFonts w:asciiTheme="majorHAnsi" w:hAnsiTheme="majorHAnsi" w:cstheme="majorBidi"/>
              </w:rPr>
              <w:t>dmenuItems</w:t>
            </w:r>
            <w:r w:rsidRPr="08CC60D8">
              <w:rPr>
                <w:rFonts w:asciiTheme="majorHAnsi" w:hAnsiTheme="majorHAnsi" w:cstheme="majorBidi"/>
              </w:rPr>
              <w:t xml:space="preserve"> = ?</w:t>
            </w:r>
          </w:p>
          <w:p w:rsidR="08CC60D8" w:rsidP="08CC60D8" w:rsidRDefault="08CC60D8" w14:paraId="3DA95679" w14:textId="46298771">
            <w:pPr>
              <w:rPr>
                <w:rFonts w:asciiTheme="majorHAnsi" w:hAnsiTheme="majorHAnsi" w:cstheme="majorBidi"/>
              </w:rPr>
            </w:pPr>
          </w:p>
          <w:p w:rsidR="65E52690" w:rsidP="08CC60D8" w:rsidRDefault="65E52690" w14:paraId="72D6749D" w14:textId="6176396A">
            <w:pPr>
              <w:rPr>
                <w:rFonts w:asciiTheme="majorHAnsi" w:hAnsiTheme="majorHAnsi" w:cstheme="majorBidi"/>
              </w:rPr>
            </w:pPr>
            <w:r w:rsidRPr="08CC60D8">
              <w:rPr>
                <w:rFonts w:asciiTheme="majorHAnsi" w:hAnsiTheme="majorHAnsi" w:cstheme="majorBidi"/>
              </w:rPr>
              <w:t>'UPDATE menuItems SET name =?,image = ?, quantity =? , price = ?, category = ?  WHERE idmenuItems = ?'</w:t>
            </w:r>
          </w:p>
          <w:p w:rsidRPr="00D50AAB" w:rsidR="00D50AAB" w:rsidP="02A9BBD2" w:rsidRDefault="00D50AAB" w14:paraId="15B8A208" w14:textId="763F5AEB">
            <w:pPr>
              <w:rPr>
                <w:rFonts w:asciiTheme="majorHAnsi" w:hAnsiTheme="majorHAnsi" w:cstheme="majorBidi"/>
              </w:rPr>
            </w:pPr>
          </w:p>
          <w:p w:rsidRPr="00D50AAB" w:rsidR="00D50AAB" w:rsidP="4B01E529" w:rsidRDefault="2DE0B369" w14:paraId="006039F3" w14:textId="63748B25">
            <w:pPr>
              <w:rPr>
                <w:rFonts w:asciiTheme="majorHAnsi" w:hAnsiTheme="majorHAnsi" w:cstheme="majorBidi"/>
              </w:rPr>
            </w:pPr>
            <w:r w:rsidRPr="4B01E529">
              <w:rPr>
                <w:rFonts w:asciiTheme="majorHAnsi" w:hAnsiTheme="majorHAnsi" w:cstheme="majorBidi"/>
              </w:rPr>
              <w:t>'SELECT * FROM menuItems WHERE idmenuItems = ?'</w:t>
            </w:r>
          </w:p>
          <w:p w:rsidRPr="00D50AAB" w:rsidR="00D50AAB" w:rsidP="4B01E529" w:rsidRDefault="00D50AAB" w14:paraId="3F398537" w14:textId="5DEBBCEE">
            <w:pPr>
              <w:rPr>
                <w:rFonts w:asciiTheme="majorHAnsi" w:hAnsiTheme="majorHAnsi" w:cstheme="majorBidi"/>
              </w:rPr>
            </w:pPr>
          </w:p>
          <w:p w:rsidRPr="00D50AAB" w:rsidR="00D50AAB" w:rsidP="4B01E529" w:rsidRDefault="643A9119" w14:paraId="4426D464" w14:textId="1DC99590">
            <w:pPr>
              <w:rPr>
                <w:rFonts w:asciiTheme="majorHAnsi" w:hAnsiTheme="majorHAnsi" w:cstheme="majorBidi"/>
              </w:rPr>
            </w:pPr>
            <w:r w:rsidRPr="4B01E529">
              <w:rPr>
                <w:rFonts w:asciiTheme="majorHAnsi" w:hAnsiTheme="majorHAnsi" w:cstheme="majorBidi"/>
              </w:rPr>
              <w:t>‘DELETE FROM menuItems WHERE idmenuItems = ?’</w:t>
            </w:r>
          </w:p>
          <w:p w:rsidRPr="00D50AAB" w:rsidR="00D50AAB" w:rsidP="4B01E529" w:rsidRDefault="00D50AAB" w14:paraId="018176F8" w14:textId="6DDEEAA9">
            <w:pPr>
              <w:rPr>
                <w:rFonts w:ascii="Consolas" w:hAnsi="Consolas" w:eastAsia="Consolas" w:cs="Consolas"/>
                <w:color w:val="CE9178"/>
                <w:sz w:val="21"/>
                <w:szCs w:val="21"/>
              </w:rPr>
            </w:pPr>
          </w:p>
        </w:tc>
      </w:tr>
      <w:tr w:rsidRPr="00D50AAB" w:rsidR="00D50AAB" w:rsidTr="0DC794DE" w14:paraId="2247B068" w14:textId="77777777">
        <w:tc>
          <w:tcPr>
            <w:tcW w:w="1668" w:type="dxa"/>
            <w:tcMar/>
          </w:tcPr>
          <w:p w:rsidRPr="00D50AAB" w:rsidR="00D50AAB" w:rsidP="5739473E" w:rsidRDefault="00780043" w14:paraId="424B9174" w14:textId="39FC7625">
            <w:pPr>
              <w:rPr>
                <w:rFonts w:asciiTheme="majorHAnsi" w:hAnsiTheme="majorHAnsi" w:cstheme="majorBidi"/>
              </w:rPr>
            </w:pPr>
            <w:r w:rsidRPr="5739473E">
              <w:rPr>
                <w:rFonts w:asciiTheme="majorHAnsi" w:hAnsiTheme="majorHAnsi" w:cstheme="majorBidi"/>
              </w:rPr>
              <w:t>Zafar</w:t>
            </w:r>
          </w:p>
          <w:p w:rsidRPr="00D50AAB" w:rsidR="00D50AAB" w:rsidP="5739473E" w:rsidRDefault="4890E351" w14:paraId="7430BB33" w14:textId="690F852D">
            <w:pPr>
              <w:rPr>
                <w:rFonts w:asciiTheme="majorHAnsi" w:hAnsiTheme="majorHAnsi" w:cstheme="majorBidi"/>
              </w:rPr>
            </w:pPr>
            <w:r w:rsidRPr="5739473E">
              <w:rPr>
                <w:rFonts w:asciiTheme="majorHAnsi" w:hAnsiTheme="majorHAnsi" w:cstheme="majorBidi"/>
              </w:rPr>
              <w:t>(24000058)</w:t>
            </w:r>
          </w:p>
        </w:tc>
        <w:tc>
          <w:tcPr>
            <w:tcW w:w="2126" w:type="dxa"/>
            <w:tcMar/>
          </w:tcPr>
          <w:p w:rsidR="00D50AAB" w:rsidRDefault="005A0905" w14:paraId="06A142E8" w14:textId="506F01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Search/Filter</w:t>
            </w:r>
          </w:p>
          <w:p w:rsidRPr="00D50AAB" w:rsidR="00751C9E" w:rsidRDefault="00751C9E" w14:paraId="0C8A92AF" w14:textId="1318E3D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View/List items</w:t>
            </w:r>
          </w:p>
        </w:tc>
        <w:tc>
          <w:tcPr>
            <w:tcW w:w="2693" w:type="dxa"/>
            <w:tcMar/>
          </w:tcPr>
          <w:p w:rsidRPr="009C3D1C" w:rsidR="00D50AAB" w:rsidP="5739473E" w:rsidRDefault="298CCB8F" w14:paraId="2033EB71" w14:textId="792ADE53">
            <w:pPr>
              <w:rPr>
                <w:rFonts w:asciiTheme="majorHAnsi" w:hAnsiTheme="majorHAnsi" w:cstheme="majorBidi"/>
                <w:lang w:val="en-SG"/>
              </w:rPr>
            </w:pPr>
            <w:r w:rsidRPr="5739473E">
              <w:rPr>
                <w:rFonts w:asciiTheme="majorHAnsi" w:hAnsiTheme="majorHAnsi" w:cstheme="majorBidi"/>
              </w:rPr>
              <w:t>View/List items</w:t>
            </w:r>
          </w:p>
          <w:p w:rsidRPr="008402B7" w:rsidR="00D50AAB" w:rsidP="5739473E" w:rsidRDefault="298CCB8F" w14:paraId="3B2A007E" w14:textId="334EA54F">
            <w:r w:rsidRPr="5739473E">
              <w:rPr>
                <w:rFonts w:asciiTheme="majorHAnsi" w:hAnsiTheme="majorHAnsi" w:cstheme="majorBidi"/>
              </w:rPr>
              <w:t>- Implemented a category search bar in menu.ejs for users to filter menu items by food category.</w:t>
            </w:r>
            <w:r w:rsidR="00CE6B65">
              <w:br/>
            </w:r>
            <w:r w:rsidRPr="5739473E">
              <w:rPr>
                <w:rFonts w:asciiTheme="majorHAnsi" w:hAnsiTheme="majorHAnsi" w:cstheme="majorBidi"/>
              </w:rPr>
              <w:t>- Modified /menu route in app.js to handle req.query.category and run dynamic SQL.</w:t>
            </w:r>
            <w:r w:rsidR="00CE6B65">
              <w:br/>
            </w:r>
            <w:r w:rsidRPr="5739473E">
              <w:rPr>
                <w:rFonts w:asciiTheme="majorHAnsi" w:hAnsiTheme="majorHAnsi" w:cstheme="majorBidi"/>
              </w:rPr>
              <w:t>- Ensured input persistence and handled empty results.</w:t>
            </w:r>
            <w:r w:rsidR="00CE6B65">
              <w:br/>
            </w:r>
            <w:r w:rsidRPr="5739473E">
              <w:rPr>
                <w:rFonts w:asciiTheme="majorHAnsi" w:hAnsiTheme="majorHAnsi" w:cstheme="majorBidi"/>
              </w:rPr>
              <w:t>- Pop-up confirmation done through UI (e.g., confirm() JS) for delete actions.</w:t>
            </w:r>
          </w:p>
        </w:tc>
        <w:tc>
          <w:tcPr>
            <w:tcW w:w="2190" w:type="dxa"/>
            <w:tcMar/>
          </w:tcPr>
          <w:p w:rsidR="008E09F1" w:rsidP="3A2475F5" w:rsidRDefault="008E09F1" w14:paraId="598B2BF8" w14:textId="4E54ECBC">
            <w:pPr>
              <w:rPr>
                <w:rFonts w:asciiTheme="majorHAnsi" w:hAnsiTheme="majorHAnsi" w:cstheme="majorBidi"/>
              </w:rPr>
            </w:pPr>
            <w:r w:rsidRPr="3A2475F5">
              <w:rPr>
                <w:rFonts w:asciiTheme="majorHAnsi" w:hAnsiTheme="majorHAnsi" w:cstheme="majorBidi"/>
              </w:rPr>
              <w:t>/menu</w:t>
            </w:r>
            <w:r w:rsidRPr="3A2475F5" w:rsidR="632EB07C">
              <w:rPr>
                <w:rFonts w:asciiTheme="majorHAnsi" w:hAnsiTheme="majorHAnsi" w:cstheme="majorBidi"/>
              </w:rPr>
              <w:t xml:space="preserve"> </w:t>
            </w:r>
          </w:p>
          <w:p w:rsidRPr="00D50AAB" w:rsidR="00751C9E" w:rsidRDefault="00751C9E" w14:paraId="5561AF19" w14:textId="1A32A14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424" w:type="dxa"/>
            <w:tcMar/>
          </w:tcPr>
          <w:p w:rsidRPr="00D50AAB" w:rsidR="00D50AAB" w:rsidRDefault="0002255A" w14:paraId="1F873D4F" w14:textId="0690CC2E">
            <w:pPr>
              <w:rPr>
                <w:rFonts w:asciiTheme="majorHAnsi" w:hAnsiTheme="majorHAnsi" w:cstheme="majorBidi"/>
              </w:rPr>
            </w:pPr>
            <w:ins w:author="Microsoft Word" w:date="2025-07-30T04:54:00Z" w16du:dateUtc="2025-07-30T11:54:00Z" w:id="0">
              <w:r w:rsidRPr="0002255A">
                <w:rPr>
                  <w:rFonts w:asciiTheme="majorHAnsi" w:hAnsiTheme="majorHAnsi" w:cstheme="majorBidi"/>
                </w:rPr>
                <w:t xml:space="preserve">SELECT </w:t>
              </w:r>
              <w:r w:rsidRPr="7CEFD541" w:rsidR="7D92E99F">
                <w:rPr>
                  <w:rFonts w:asciiTheme="majorHAnsi" w:hAnsiTheme="majorHAnsi" w:cstheme="majorBidi"/>
                </w:rPr>
                <w:t xml:space="preserve">* </w:t>
              </w:r>
              <w:r w:rsidRPr="0002255A">
                <w:rPr>
                  <w:rFonts w:asciiTheme="majorHAnsi" w:hAnsiTheme="majorHAnsi" w:cstheme="majorBidi"/>
                </w:rPr>
                <w:t xml:space="preserve">DISTINCT category FROM menuItems </w:t>
              </w:r>
              <w:r w:rsidRPr="7CEFD541" w:rsidR="7D92E99F">
                <w:rPr>
                  <w:rFonts w:asciiTheme="majorHAnsi" w:hAnsiTheme="majorHAnsi" w:cstheme="majorBidi"/>
                </w:rPr>
                <w:t>WHERE</w:t>
              </w:r>
              <w:r w:rsidRPr="0002255A">
                <w:rPr>
                  <w:rFonts w:asciiTheme="majorHAnsi" w:hAnsiTheme="majorHAnsi" w:cstheme="majorBidi"/>
                </w:rPr>
                <w:t>ORDER BY category</w:t>
              </w:r>
              <w:r w:rsidRPr="7CEFD541" w:rsidR="7D92E99F">
                <w:rPr>
                  <w:rFonts w:asciiTheme="majorHAnsi" w:hAnsiTheme="majorHAnsi" w:cstheme="majorBidi"/>
                </w:rPr>
                <w:t xml:space="preserve"> = ?</w:t>
              </w:r>
              <w:r w:rsidR="7D92E99F">
                <w:br/>
              </w:r>
            </w:ins>
            <w:r w:rsidR="0A98498C">
              <w:t>SELECT DISTINCT category FROM menuItems ORDER BY category</w:t>
            </w:r>
          </w:p>
        </w:tc>
      </w:tr>
      <w:tr w:rsidRPr="00D50AAB" w:rsidR="00D50AAB" w:rsidTr="0DC794DE" w14:paraId="1BFF3971" w14:textId="77777777">
        <w:tc>
          <w:tcPr>
            <w:tcW w:w="1668" w:type="dxa"/>
            <w:tcMar/>
          </w:tcPr>
          <w:p w:rsidRPr="00D50AAB" w:rsidR="00D50AAB" w:rsidRDefault="00780043" w14:paraId="56F623B4" w14:textId="0FBFAAE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Xinyi </w:t>
            </w:r>
          </w:p>
        </w:tc>
        <w:tc>
          <w:tcPr>
            <w:tcW w:w="2126" w:type="dxa"/>
            <w:tcMar/>
          </w:tcPr>
          <w:p w:rsidR="005A0905" w:rsidRDefault="001C695E" w14:paraId="1DAA9290" w14:textId="7777777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View/List</w:t>
            </w:r>
            <w:r w:rsidR="00B15614">
              <w:rPr>
                <w:rFonts w:asciiTheme="majorHAnsi" w:hAnsiTheme="majorHAnsi" w:cstheme="majorHAnsi"/>
              </w:rPr>
              <w:t xml:space="preserve"> </w:t>
            </w:r>
            <w:r w:rsidR="008402B7">
              <w:rPr>
                <w:rFonts w:asciiTheme="majorHAnsi" w:hAnsiTheme="majorHAnsi" w:cstheme="majorHAnsi"/>
              </w:rPr>
              <w:t>I</w:t>
            </w:r>
            <w:r w:rsidR="00B15614">
              <w:rPr>
                <w:rFonts w:asciiTheme="majorHAnsi" w:hAnsiTheme="majorHAnsi" w:cstheme="majorHAnsi"/>
              </w:rPr>
              <w:t>tem/App</w:t>
            </w:r>
          </w:p>
          <w:p w:rsidRPr="00D50AAB" w:rsidR="00D035F0" w:rsidRDefault="00D035F0" w14:paraId="3BC497CB" w14:textId="7E4D4A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Update </w:t>
            </w:r>
          </w:p>
        </w:tc>
        <w:tc>
          <w:tcPr>
            <w:tcW w:w="2693" w:type="dxa"/>
            <w:tcMar/>
          </w:tcPr>
          <w:p w:rsidRPr="00D50AAB" w:rsidR="00DC02BC" w:rsidRDefault="00DC02BC" w14:paraId="000013B4" w14:textId="08546CA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190" w:type="dxa"/>
            <w:tcMar/>
          </w:tcPr>
          <w:p w:rsidR="00751C9E" w:rsidP="00751C9E" w:rsidRDefault="00751C9E" w14:paraId="4D30C484" w14:textId="7777777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/about</w:t>
            </w:r>
          </w:p>
          <w:p w:rsidRPr="00D50AAB" w:rsidR="00751C9E" w:rsidP="3A2475F5" w:rsidRDefault="00751C9E" w14:paraId="09E2D601" w14:textId="4953B6F7">
            <w:pPr>
              <w:rPr>
                <w:rFonts w:asciiTheme="majorHAnsi" w:hAnsiTheme="majorHAnsi" w:cstheme="majorBidi"/>
              </w:rPr>
            </w:pPr>
            <w:r w:rsidRPr="3A2475F5">
              <w:rPr>
                <w:rFonts w:asciiTheme="majorHAnsi" w:hAnsiTheme="majorHAnsi" w:cstheme="majorBidi"/>
              </w:rPr>
              <w:t>/contact</w:t>
            </w:r>
          </w:p>
          <w:p w:rsidRPr="00D50AAB" w:rsidR="00751C9E" w:rsidP="3A2475F5" w:rsidRDefault="05BF611E" w14:paraId="1E008269" w14:textId="1879D8BC">
            <w:pPr>
              <w:rPr>
                <w:rFonts w:asciiTheme="majorHAnsi" w:hAnsiTheme="majorHAnsi" w:cstheme="majorBidi"/>
              </w:rPr>
            </w:pPr>
            <w:r w:rsidRPr="7CEFD541">
              <w:rPr>
                <w:rFonts w:asciiTheme="majorHAnsi" w:hAnsiTheme="majorHAnsi" w:cstheme="majorBidi"/>
              </w:rPr>
              <w:t>/failpayment</w:t>
            </w:r>
          </w:p>
        </w:tc>
        <w:tc>
          <w:tcPr>
            <w:tcW w:w="5424" w:type="dxa"/>
            <w:tcMar/>
          </w:tcPr>
          <w:p w:rsidRPr="00D50AAB" w:rsidR="00D50AAB" w:rsidRDefault="00D50AAB" w14:paraId="1497BB75" w14:textId="77777777">
            <w:pPr>
              <w:rPr>
                <w:rFonts w:asciiTheme="majorHAnsi" w:hAnsiTheme="majorHAnsi" w:cstheme="majorHAnsi"/>
              </w:rPr>
            </w:pPr>
          </w:p>
        </w:tc>
      </w:tr>
    </w:tbl>
    <w:p w:rsidRPr="00D50AAB" w:rsidR="00884385" w:rsidRDefault="00884385" w14:paraId="5A3292A6" w14:textId="77777777">
      <w:pPr>
        <w:rPr>
          <w:rFonts w:asciiTheme="majorHAnsi" w:hAnsiTheme="majorHAnsi" w:cstheme="majorHAnsi"/>
        </w:rPr>
      </w:pPr>
    </w:p>
    <w:sectPr w:rsidRPr="00D50AAB" w:rsidR="00884385" w:rsidSect="00D50AAB">
      <w:headerReference w:type="even" r:id="rId11"/>
      <w:headerReference w:type="default" r:id="rId12"/>
      <w:headerReference w:type="first" r:id="rId13"/>
      <w:pgSz w:w="16838" w:h="11906" w:orient="landscape" w:code="9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11765" w:rsidP="00D50AAB" w:rsidRDefault="00C11765" w14:paraId="6D6DFB5E" w14:textId="77777777">
      <w:pPr>
        <w:spacing w:after="0" w:line="240" w:lineRule="auto"/>
      </w:pPr>
      <w:r>
        <w:separator/>
      </w:r>
    </w:p>
  </w:endnote>
  <w:endnote w:type="continuationSeparator" w:id="0">
    <w:p w:rsidR="00C11765" w:rsidP="00D50AAB" w:rsidRDefault="00C11765" w14:paraId="58DEE1E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11765" w:rsidP="00D50AAB" w:rsidRDefault="00C11765" w14:paraId="5266F0EB" w14:textId="77777777">
      <w:pPr>
        <w:spacing w:after="0" w:line="240" w:lineRule="auto"/>
      </w:pPr>
      <w:r>
        <w:separator/>
      </w:r>
    </w:p>
  </w:footnote>
  <w:footnote w:type="continuationSeparator" w:id="0">
    <w:p w:rsidR="00C11765" w:rsidP="00D50AAB" w:rsidRDefault="00C11765" w14:paraId="5FBA6A4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D50AAB" w:rsidRDefault="00D50AAB" w14:paraId="1323C65D" w14:textId="54717E0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20FD0998" wp14:editId="219B88A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10565" cy="368935"/>
              <wp:effectExtent l="0" t="0" r="13335" b="12065"/>
              <wp:wrapNone/>
              <wp:docPr id="1359472371" name="Text Box 2" descr="Academ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056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D50AAB" w:rsidR="00D50AAB" w:rsidP="00D50AAB" w:rsidRDefault="00D50AAB" w14:paraId="1564E5C2" w14:textId="5ACF07BC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D50AAB"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Academic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>
          <w:pict w14:anchorId="565FB169">
            <v:shapetype id="_x0000_t202" coordsize="21600,21600" o:spt="202" path="m,l,21600r21600,l21600,xe" w14:anchorId="20FD0998">
              <v:stroke joinstyle="miter"/>
              <v:path gradientshapeok="t" o:connecttype="rect"/>
            </v:shapetype>
            <v:shape id="Text Box 2" style="position:absolute;margin-left:0;margin-top:0;width:55.95pt;height:29.05pt;z-index:251658241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Academic use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">
              <v:textbox style="mso-fit-shape-to-text:t" inset="0,15pt,0,0">
                <w:txbxContent>
                  <w:p w:rsidRPr="00D50AAB" w:rsidR="00D50AAB" w:rsidP="00D50AAB" w:rsidRDefault="00D50AAB" w14:paraId="41E32147" w14:textId="5ACF07BC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D50AAB">
                      <w:rPr>
                        <w:rFonts w:ascii="Calibri" w:hAnsi="Calibri" w:eastAsia="Calibri" w:cs="Calibri"/>
                        <w:noProof/>
                        <w:color w:val="0000FF"/>
                        <w:sz w:val="20"/>
                        <w:szCs w:val="20"/>
                      </w:rPr>
                      <w:t>Academic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D50AAB" w:rsidRDefault="00D50AAB" w14:paraId="13515C78" w14:textId="62AF069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6F9CB44E" wp14:editId="17758BCD">
              <wp:simplePos x="11430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710565" cy="368935"/>
              <wp:effectExtent l="0" t="0" r="13335" b="12065"/>
              <wp:wrapNone/>
              <wp:docPr id="868480156" name="Text Box 3" descr="Academ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056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D50AAB" w:rsidR="00D50AAB" w:rsidP="00D50AAB" w:rsidRDefault="00D50AAB" w14:paraId="49F50660" w14:textId="5802761A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D50AAB"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Academic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>
          <w:pict w14:anchorId="1633FD70">
            <v:shapetype id="_x0000_t202" coordsize="21600,21600" o:spt="202" path="m,l,21600r21600,l21600,xe" w14:anchorId="6F9CB44E">
              <v:stroke joinstyle="miter"/>
              <v:path gradientshapeok="t" o:connecttype="rect"/>
            </v:shapetype>
            <v:shape id="Text Box 3" style="position:absolute;margin-left:0;margin-top:0;width:55.95pt;height:29.05pt;z-index:25165824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Academic us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">
              <v:textbox style="mso-fit-shape-to-text:t" inset="0,15pt,0,0">
                <w:txbxContent>
                  <w:p w:rsidRPr="00D50AAB" w:rsidR="00D50AAB" w:rsidP="00D50AAB" w:rsidRDefault="00D50AAB" w14:paraId="0037D362" w14:textId="5802761A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D50AAB">
                      <w:rPr>
                        <w:rFonts w:ascii="Calibri" w:hAnsi="Calibri" w:eastAsia="Calibri" w:cs="Calibri"/>
                        <w:noProof/>
                        <w:color w:val="0000FF"/>
                        <w:sz w:val="20"/>
                        <w:szCs w:val="20"/>
                      </w:rPr>
                      <w:t>Academic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D50AAB" w:rsidRDefault="00D50AAB" w14:paraId="4007BBFF" w14:textId="5F1B763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91FDF5" wp14:editId="1D7E009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10565" cy="368935"/>
              <wp:effectExtent l="0" t="0" r="13335" b="12065"/>
              <wp:wrapNone/>
              <wp:docPr id="353318397" name="Text Box 1" descr="Academ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056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D50AAB" w:rsidR="00D50AAB" w:rsidP="00D50AAB" w:rsidRDefault="00D50AAB" w14:paraId="2611BA07" w14:textId="111A6461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D50AAB"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Academic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>
          <w:pict w14:anchorId="5DC924A6">
            <v:shapetype id="_x0000_t202" coordsize="21600,21600" o:spt="202" path="m,l,21600r21600,l21600,xe" w14:anchorId="3B91FDF5">
              <v:stroke joinstyle="miter"/>
              <v:path gradientshapeok="t" o:connecttype="rect"/>
            </v:shapetype>
            <v:shape id="Text Box 1" style="position:absolute;margin-left:0;margin-top:0;width:55.95pt;height:29.0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Academic use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">
              <v:textbox style="mso-fit-shape-to-text:t" inset="0,15pt,0,0">
                <w:txbxContent>
                  <w:p w:rsidRPr="00D50AAB" w:rsidR="00D50AAB" w:rsidP="00D50AAB" w:rsidRDefault="00D50AAB" w14:paraId="76E55D17" w14:textId="111A6461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D50AAB">
                      <w:rPr>
                        <w:rFonts w:ascii="Calibri" w:hAnsi="Calibri" w:eastAsia="Calibri" w:cs="Calibri"/>
                        <w:noProof/>
                        <w:color w:val="0000FF"/>
                        <w:sz w:val="20"/>
                        <w:szCs w:val="20"/>
                      </w:rPr>
                      <w:t>Academic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2E17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D647746"/>
    <w:multiLevelType w:val="hybridMultilevel"/>
    <w:tmpl w:val="8C8C683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2657E"/>
    <w:multiLevelType w:val="hybridMultilevel"/>
    <w:tmpl w:val="EE7A643C"/>
    <w:lvl w:ilvl="0" w:tplc="C700074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A107F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FDEE1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8CF4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C2B5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262BE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C45A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BC4B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A6D2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76711065">
    <w:abstractNumId w:val="10"/>
  </w:num>
  <w:num w:numId="2" w16cid:durableId="405568881">
    <w:abstractNumId w:val="8"/>
  </w:num>
  <w:num w:numId="3" w16cid:durableId="148911484">
    <w:abstractNumId w:val="6"/>
  </w:num>
  <w:num w:numId="4" w16cid:durableId="1879736193">
    <w:abstractNumId w:val="5"/>
  </w:num>
  <w:num w:numId="5" w16cid:durableId="1987007514">
    <w:abstractNumId w:val="4"/>
  </w:num>
  <w:num w:numId="6" w16cid:durableId="778450328">
    <w:abstractNumId w:val="7"/>
  </w:num>
  <w:num w:numId="7" w16cid:durableId="1374885447">
    <w:abstractNumId w:val="3"/>
  </w:num>
  <w:num w:numId="8" w16cid:durableId="1622879674">
    <w:abstractNumId w:val="2"/>
  </w:num>
  <w:num w:numId="9" w16cid:durableId="2103918429">
    <w:abstractNumId w:val="1"/>
  </w:num>
  <w:num w:numId="10" w16cid:durableId="1351494533">
    <w:abstractNumId w:val="0"/>
  </w:num>
  <w:num w:numId="11" w16cid:durableId="884751729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55A"/>
    <w:rsid w:val="00034616"/>
    <w:rsid w:val="00041F3F"/>
    <w:rsid w:val="0006063C"/>
    <w:rsid w:val="00072968"/>
    <w:rsid w:val="00087481"/>
    <w:rsid w:val="000932B6"/>
    <w:rsid w:val="0009606F"/>
    <w:rsid w:val="000A0A3D"/>
    <w:rsid w:val="000A4307"/>
    <w:rsid w:val="000A49C3"/>
    <w:rsid w:val="000A7C08"/>
    <w:rsid w:val="000B13F8"/>
    <w:rsid w:val="000B43ED"/>
    <w:rsid w:val="000C7A2F"/>
    <w:rsid w:val="000D16B3"/>
    <w:rsid w:val="000D4449"/>
    <w:rsid w:val="000D616B"/>
    <w:rsid w:val="000E03FD"/>
    <w:rsid w:val="000E7F34"/>
    <w:rsid w:val="00101A93"/>
    <w:rsid w:val="00115F46"/>
    <w:rsid w:val="00120C7F"/>
    <w:rsid w:val="00124542"/>
    <w:rsid w:val="00134541"/>
    <w:rsid w:val="001422C1"/>
    <w:rsid w:val="0015074B"/>
    <w:rsid w:val="001527A5"/>
    <w:rsid w:val="00165E2D"/>
    <w:rsid w:val="001677B4"/>
    <w:rsid w:val="00170B7D"/>
    <w:rsid w:val="00195592"/>
    <w:rsid w:val="001B77E5"/>
    <w:rsid w:val="001C5FD2"/>
    <w:rsid w:val="001C695E"/>
    <w:rsid w:val="001D325B"/>
    <w:rsid w:val="001F31B4"/>
    <w:rsid w:val="002225D5"/>
    <w:rsid w:val="002366C2"/>
    <w:rsid w:val="00242B62"/>
    <w:rsid w:val="00245656"/>
    <w:rsid w:val="00285BBD"/>
    <w:rsid w:val="0029396B"/>
    <w:rsid w:val="0029639D"/>
    <w:rsid w:val="002A018A"/>
    <w:rsid w:val="002B0ABD"/>
    <w:rsid w:val="002B2A46"/>
    <w:rsid w:val="002C14B3"/>
    <w:rsid w:val="002C524C"/>
    <w:rsid w:val="002D15F1"/>
    <w:rsid w:val="002D31A8"/>
    <w:rsid w:val="002E1CB2"/>
    <w:rsid w:val="002E751E"/>
    <w:rsid w:val="003008ED"/>
    <w:rsid w:val="0030571B"/>
    <w:rsid w:val="003165C9"/>
    <w:rsid w:val="00326F90"/>
    <w:rsid w:val="003507AB"/>
    <w:rsid w:val="00352028"/>
    <w:rsid w:val="00354E45"/>
    <w:rsid w:val="0035704D"/>
    <w:rsid w:val="00357383"/>
    <w:rsid w:val="003816FB"/>
    <w:rsid w:val="00382611"/>
    <w:rsid w:val="0038692F"/>
    <w:rsid w:val="00387C95"/>
    <w:rsid w:val="00395BF4"/>
    <w:rsid w:val="00397552"/>
    <w:rsid w:val="003A0542"/>
    <w:rsid w:val="003A5C8C"/>
    <w:rsid w:val="003B69FC"/>
    <w:rsid w:val="003B793C"/>
    <w:rsid w:val="003C3179"/>
    <w:rsid w:val="003D6FF5"/>
    <w:rsid w:val="003E7202"/>
    <w:rsid w:val="003F13D6"/>
    <w:rsid w:val="003F2B8E"/>
    <w:rsid w:val="003F4064"/>
    <w:rsid w:val="0041712A"/>
    <w:rsid w:val="00421AB0"/>
    <w:rsid w:val="00426EB8"/>
    <w:rsid w:val="00451503"/>
    <w:rsid w:val="0048184F"/>
    <w:rsid w:val="00495D00"/>
    <w:rsid w:val="004C42A9"/>
    <w:rsid w:val="004C5F90"/>
    <w:rsid w:val="004D1018"/>
    <w:rsid w:val="004E1FB9"/>
    <w:rsid w:val="004F38DB"/>
    <w:rsid w:val="00515EF0"/>
    <w:rsid w:val="0053123C"/>
    <w:rsid w:val="00543EAD"/>
    <w:rsid w:val="00565CFA"/>
    <w:rsid w:val="00567639"/>
    <w:rsid w:val="0057113B"/>
    <w:rsid w:val="00575DD1"/>
    <w:rsid w:val="00585B5B"/>
    <w:rsid w:val="00594B62"/>
    <w:rsid w:val="005A0905"/>
    <w:rsid w:val="005A1CED"/>
    <w:rsid w:val="005B0A18"/>
    <w:rsid w:val="005B2F50"/>
    <w:rsid w:val="005B5369"/>
    <w:rsid w:val="005C122D"/>
    <w:rsid w:val="005C6339"/>
    <w:rsid w:val="005C658D"/>
    <w:rsid w:val="005D06C1"/>
    <w:rsid w:val="005D1037"/>
    <w:rsid w:val="005D10D2"/>
    <w:rsid w:val="005D7AF3"/>
    <w:rsid w:val="005E07AB"/>
    <w:rsid w:val="005E3DBE"/>
    <w:rsid w:val="00602CE1"/>
    <w:rsid w:val="00617762"/>
    <w:rsid w:val="00630F1B"/>
    <w:rsid w:val="006335B7"/>
    <w:rsid w:val="006515EC"/>
    <w:rsid w:val="00651742"/>
    <w:rsid w:val="00662387"/>
    <w:rsid w:val="00663DA2"/>
    <w:rsid w:val="00664BE1"/>
    <w:rsid w:val="00670858"/>
    <w:rsid w:val="00687DE3"/>
    <w:rsid w:val="0069789D"/>
    <w:rsid w:val="006A2B6B"/>
    <w:rsid w:val="006B35D3"/>
    <w:rsid w:val="006C1437"/>
    <w:rsid w:val="006C1EB9"/>
    <w:rsid w:val="006E398A"/>
    <w:rsid w:val="006E5204"/>
    <w:rsid w:val="006F0C41"/>
    <w:rsid w:val="006F12C9"/>
    <w:rsid w:val="006F7C46"/>
    <w:rsid w:val="0070503B"/>
    <w:rsid w:val="007109D1"/>
    <w:rsid w:val="007150FB"/>
    <w:rsid w:val="00715410"/>
    <w:rsid w:val="00720641"/>
    <w:rsid w:val="00727D07"/>
    <w:rsid w:val="00735C5A"/>
    <w:rsid w:val="00751C9E"/>
    <w:rsid w:val="00763116"/>
    <w:rsid w:val="007664D1"/>
    <w:rsid w:val="007713B5"/>
    <w:rsid w:val="00773A0F"/>
    <w:rsid w:val="007759AF"/>
    <w:rsid w:val="00780043"/>
    <w:rsid w:val="0078266C"/>
    <w:rsid w:val="00785334"/>
    <w:rsid w:val="007857DE"/>
    <w:rsid w:val="00787A81"/>
    <w:rsid w:val="00794B13"/>
    <w:rsid w:val="007A0281"/>
    <w:rsid w:val="007C051A"/>
    <w:rsid w:val="007C53DE"/>
    <w:rsid w:val="007C76E5"/>
    <w:rsid w:val="007E6C6F"/>
    <w:rsid w:val="007F20E0"/>
    <w:rsid w:val="007F3ED1"/>
    <w:rsid w:val="007F694A"/>
    <w:rsid w:val="008023DC"/>
    <w:rsid w:val="00812719"/>
    <w:rsid w:val="00816346"/>
    <w:rsid w:val="0082621D"/>
    <w:rsid w:val="008402B7"/>
    <w:rsid w:val="008455D1"/>
    <w:rsid w:val="0085428E"/>
    <w:rsid w:val="008634FA"/>
    <w:rsid w:val="00867D47"/>
    <w:rsid w:val="008700FA"/>
    <w:rsid w:val="0087252D"/>
    <w:rsid w:val="00884385"/>
    <w:rsid w:val="00892FFA"/>
    <w:rsid w:val="008A35E4"/>
    <w:rsid w:val="008A4AC0"/>
    <w:rsid w:val="008B1AE6"/>
    <w:rsid w:val="008B1CDB"/>
    <w:rsid w:val="008C2699"/>
    <w:rsid w:val="008C493A"/>
    <w:rsid w:val="008C552D"/>
    <w:rsid w:val="008E07AF"/>
    <w:rsid w:val="008E09F1"/>
    <w:rsid w:val="008E368A"/>
    <w:rsid w:val="008F42A4"/>
    <w:rsid w:val="009023C7"/>
    <w:rsid w:val="00913E0C"/>
    <w:rsid w:val="00935A8C"/>
    <w:rsid w:val="009372C3"/>
    <w:rsid w:val="009415EC"/>
    <w:rsid w:val="00955488"/>
    <w:rsid w:val="009568B0"/>
    <w:rsid w:val="00963AFE"/>
    <w:rsid w:val="00966E75"/>
    <w:rsid w:val="00983909"/>
    <w:rsid w:val="009A5683"/>
    <w:rsid w:val="009A6200"/>
    <w:rsid w:val="009A6422"/>
    <w:rsid w:val="009A67D3"/>
    <w:rsid w:val="009A7290"/>
    <w:rsid w:val="009B35B7"/>
    <w:rsid w:val="009C3D1C"/>
    <w:rsid w:val="009C5C62"/>
    <w:rsid w:val="009D12A0"/>
    <w:rsid w:val="009D26D5"/>
    <w:rsid w:val="009D278D"/>
    <w:rsid w:val="009D3025"/>
    <w:rsid w:val="009E11CF"/>
    <w:rsid w:val="009E77A0"/>
    <w:rsid w:val="009F028B"/>
    <w:rsid w:val="009F1656"/>
    <w:rsid w:val="009F430D"/>
    <w:rsid w:val="009F66E0"/>
    <w:rsid w:val="009F6BD4"/>
    <w:rsid w:val="009F70E3"/>
    <w:rsid w:val="00A0484E"/>
    <w:rsid w:val="00A20535"/>
    <w:rsid w:val="00A35E9F"/>
    <w:rsid w:val="00A44829"/>
    <w:rsid w:val="00A52AEC"/>
    <w:rsid w:val="00A6637C"/>
    <w:rsid w:val="00A72D87"/>
    <w:rsid w:val="00A73CDD"/>
    <w:rsid w:val="00A7489E"/>
    <w:rsid w:val="00A76E7A"/>
    <w:rsid w:val="00A83AF4"/>
    <w:rsid w:val="00A92FA0"/>
    <w:rsid w:val="00A97621"/>
    <w:rsid w:val="00AA1D8D"/>
    <w:rsid w:val="00AB4E03"/>
    <w:rsid w:val="00AC083E"/>
    <w:rsid w:val="00AD5DEB"/>
    <w:rsid w:val="00AE6216"/>
    <w:rsid w:val="00AE68F7"/>
    <w:rsid w:val="00AF58AD"/>
    <w:rsid w:val="00AF6683"/>
    <w:rsid w:val="00B1545C"/>
    <w:rsid w:val="00B15614"/>
    <w:rsid w:val="00B17070"/>
    <w:rsid w:val="00B27FFE"/>
    <w:rsid w:val="00B31F70"/>
    <w:rsid w:val="00B34D1E"/>
    <w:rsid w:val="00B41AF6"/>
    <w:rsid w:val="00B45FB0"/>
    <w:rsid w:val="00B47730"/>
    <w:rsid w:val="00B52031"/>
    <w:rsid w:val="00B5587B"/>
    <w:rsid w:val="00B55A09"/>
    <w:rsid w:val="00B5637F"/>
    <w:rsid w:val="00B61A5F"/>
    <w:rsid w:val="00B71C15"/>
    <w:rsid w:val="00B7417D"/>
    <w:rsid w:val="00B84B2C"/>
    <w:rsid w:val="00B9131B"/>
    <w:rsid w:val="00B97621"/>
    <w:rsid w:val="00BA3018"/>
    <w:rsid w:val="00BA61A6"/>
    <w:rsid w:val="00BA734A"/>
    <w:rsid w:val="00BB010F"/>
    <w:rsid w:val="00BC7712"/>
    <w:rsid w:val="00BD4076"/>
    <w:rsid w:val="00BD4EBC"/>
    <w:rsid w:val="00BD5D73"/>
    <w:rsid w:val="00BE35D2"/>
    <w:rsid w:val="00BE3CEA"/>
    <w:rsid w:val="00C05FBF"/>
    <w:rsid w:val="00C0766A"/>
    <w:rsid w:val="00C11765"/>
    <w:rsid w:val="00C13A7F"/>
    <w:rsid w:val="00C220BF"/>
    <w:rsid w:val="00C23CB0"/>
    <w:rsid w:val="00C3260B"/>
    <w:rsid w:val="00C436F4"/>
    <w:rsid w:val="00C64E8D"/>
    <w:rsid w:val="00C66AD8"/>
    <w:rsid w:val="00C66E40"/>
    <w:rsid w:val="00C80F42"/>
    <w:rsid w:val="00C84F3A"/>
    <w:rsid w:val="00CA4D50"/>
    <w:rsid w:val="00CB0664"/>
    <w:rsid w:val="00CC57DE"/>
    <w:rsid w:val="00CC697B"/>
    <w:rsid w:val="00CC6BFC"/>
    <w:rsid w:val="00CD3F9D"/>
    <w:rsid w:val="00CE5701"/>
    <w:rsid w:val="00CE6B65"/>
    <w:rsid w:val="00CE70D2"/>
    <w:rsid w:val="00D035F0"/>
    <w:rsid w:val="00D03FB6"/>
    <w:rsid w:val="00D144B4"/>
    <w:rsid w:val="00D32550"/>
    <w:rsid w:val="00D32725"/>
    <w:rsid w:val="00D33857"/>
    <w:rsid w:val="00D50AAB"/>
    <w:rsid w:val="00D63B48"/>
    <w:rsid w:val="00D6603E"/>
    <w:rsid w:val="00D664CF"/>
    <w:rsid w:val="00D81C2D"/>
    <w:rsid w:val="00D850B6"/>
    <w:rsid w:val="00D85516"/>
    <w:rsid w:val="00D924A5"/>
    <w:rsid w:val="00D92696"/>
    <w:rsid w:val="00D96044"/>
    <w:rsid w:val="00DA3497"/>
    <w:rsid w:val="00DA349A"/>
    <w:rsid w:val="00DB008D"/>
    <w:rsid w:val="00DB142B"/>
    <w:rsid w:val="00DB4A35"/>
    <w:rsid w:val="00DC02BC"/>
    <w:rsid w:val="00DC106F"/>
    <w:rsid w:val="00DD3C8A"/>
    <w:rsid w:val="00DE3E60"/>
    <w:rsid w:val="00DE68C7"/>
    <w:rsid w:val="00DE69E5"/>
    <w:rsid w:val="00DF4349"/>
    <w:rsid w:val="00E00948"/>
    <w:rsid w:val="00E009FC"/>
    <w:rsid w:val="00E044F5"/>
    <w:rsid w:val="00E07733"/>
    <w:rsid w:val="00E1103D"/>
    <w:rsid w:val="00E2420B"/>
    <w:rsid w:val="00E272A0"/>
    <w:rsid w:val="00E36988"/>
    <w:rsid w:val="00E556A4"/>
    <w:rsid w:val="00E559E2"/>
    <w:rsid w:val="00E6306C"/>
    <w:rsid w:val="00E634D6"/>
    <w:rsid w:val="00E67C1B"/>
    <w:rsid w:val="00E72DE2"/>
    <w:rsid w:val="00E85A20"/>
    <w:rsid w:val="00EA2BDD"/>
    <w:rsid w:val="00EA6D9D"/>
    <w:rsid w:val="00EB03FE"/>
    <w:rsid w:val="00EB0892"/>
    <w:rsid w:val="00EB7753"/>
    <w:rsid w:val="00EC0711"/>
    <w:rsid w:val="00ED34D6"/>
    <w:rsid w:val="00ED7A04"/>
    <w:rsid w:val="00EE796A"/>
    <w:rsid w:val="00EF0481"/>
    <w:rsid w:val="00EF3AA3"/>
    <w:rsid w:val="00EF7F6A"/>
    <w:rsid w:val="00F04D39"/>
    <w:rsid w:val="00F058D4"/>
    <w:rsid w:val="00F1285D"/>
    <w:rsid w:val="00F13B1B"/>
    <w:rsid w:val="00F13CAD"/>
    <w:rsid w:val="00F16BD4"/>
    <w:rsid w:val="00F2000D"/>
    <w:rsid w:val="00F3220D"/>
    <w:rsid w:val="00F36671"/>
    <w:rsid w:val="00F373BD"/>
    <w:rsid w:val="00F37C69"/>
    <w:rsid w:val="00F608E9"/>
    <w:rsid w:val="00F60C19"/>
    <w:rsid w:val="00F63D14"/>
    <w:rsid w:val="00F67F5F"/>
    <w:rsid w:val="00F7435F"/>
    <w:rsid w:val="00F77078"/>
    <w:rsid w:val="00F86850"/>
    <w:rsid w:val="00F91E78"/>
    <w:rsid w:val="00F92911"/>
    <w:rsid w:val="00FA7616"/>
    <w:rsid w:val="00FB744E"/>
    <w:rsid w:val="00FC4670"/>
    <w:rsid w:val="00FC48E5"/>
    <w:rsid w:val="00FC4E76"/>
    <w:rsid w:val="00FC693F"/>
    <w:rsid w:val="00FE0196"/>
    <w:rsid w:val="00FE40A8"/>
    <w:rsid w:val="00FE4416"/>
    <w:rsid w:val="00FE47C5"/>
    <w:rsid w:val="00FF3890"/>
    <w:rsid w:val="00FF4E19"/>
    <w:rsid w:val="00FF666B"/>
    <w:rsid w:val="0139C287"/>
    <w:rsid w:val="02A9BBD2"/>
    <w:rsid w:val="03127442"/>
    <w:rsid w:val="03C058E5"/>
    <w:rsid w:val="05BF611E"/>
    <w:rsid w:val="0648EBA4"/>
    <w:rsid w:val="08CC60D8"/>
    <w:rsid w:val="0A02A1BE"/>
    <w:rsid w:val="0A98498C"/>
    <w:rsid w:val="0BE7A594"/>
    <w:rsid w:val="0DC794DE"/>
    <w:rsid w:val="1059E7E4"/>
    <w:rsid w:val="145FEE4A"/>
    <w:rsid w:val="15ED4099"/>
    <w:rsid w:val="1683A9AE"/>
    <w:rsid w:val="171E59C6"/>
    <w:rsid w:val="18EF8182"/>
    <w:rsid w:val="19E304BE"/>
    <w:rsid w:val="1B43B7E7"/>
    <w:rsid w:val="1BFAA67B"/>
    <w:rsid w:val="1C384A01"/>
    <w:rsid w:val="1DC97A1E"/>
    <w:rsid w:val="1DD51950"/>
    <w:rsid w:val="1EDEB75A"/>
    <w:rsid w:val="21B131CF"/>
    <w:rsid w:val="2235EE64"/>
    <w:rsid w:val="2236422A"/>
    <w:rsid w:val="22926A65"/>
    <w:rsid w:val="234DE26F"/>
    <w:rsid w:val="247C8696"/>
    <w:rsid w:val="247CB8D4"/>
    <w:rsid w:val="2655A192"/>
    <w:rsid w:val="280C32CC"/>
    <w:rsid w:val="2835A669"/>
    <w:rsid w:val="289140EE"/>
    <w:rsid w:val="298CCB8F"/>
    <w:rsid w:val="2BB6F200"/>
    <w:rsid w:val="2BD0FD4D"/>
    <w:rsid w:val="2C1F48EC"/>
    <w:rsid w:val="2C2024DE"/>
    <w:rsid w:val="2C9A8AB7"/>
    <w:rsid w:val="2DE0B369"/>
    <w:rsid w:val="2E0E30CE"/>
    <w:rsid w:val="2EDD701E"/>
    <w:rsid w:val="328B4C91"/>
    <w:rsid w:val="329E0FE2"/>
    <w:rsid w:val="33927AD4"/>
    <w:rsid w:val="33E31D0F"/>
    <w:rsid w:val="3A2475F5"/>
    <w:rsid w:val="3A3CCE71"/>
    <w:rsid w:val="3D5BC5E8"/>
    <w:rsid w:val="4052313E"/>
    <w:rsid w:val="4103F74B"/>
    <w:rsid w:val="4138DD82"/>
    <w:rsid w:val="41C02C69"/>
    <w:rsid w:val="435E12E6"/>
    <w:rsid w:val="43857077"/>
    <w:rsid w:val="449363B9"/>
    <w:rsid w:val="4550CE72"/>
    <w:rsid w:val="4765440F"/>
    <w:rsid w:val="477649FF"/>
    <w:rsid w:val="47AF7D01"/>
    <w:rsid w:val="4890E351"/>
    <w:rsid w:val="4B01E529"/>
    <w:rsid w:val="4BECE1FE"/>
    <w:rsid w:val="4BEE6B19"/>
    <w:rsid w:val="50D67FA9"/>
    <w:rsid w:val="5188914A"/>
    <w:rsid w:val="52AD5FBC"/>
    <w:rsid w:val="53090924"/>
    <w:rsid w:val="54A55DAA"/>
    <w:rsid w:val="5739473E"/>
    <w:rsid w:val="58A0B451"/>
    <w:rsid w:val="5959D7F8"/>
    <w:rsid w:val="599AF153"/>
    <w:rsid w:val="59F4B15B"/>
    <w:rsid w:val="5AE3A87F"/>
    <w:rsid w:val="5B8B9C8C"/>
    <w:rsid w:val="5BBA3E67"/>
    <w:rsid w:val="5D64144F"/>
    <w:rsid w:val="5EC49EFD"/>
    <w:rsid w:val="600F81C2"/>
    <w:rsid w:val="6028FA32"/>
    <w:rsid w:val="61F0AE57"/>
    <w:rsid w:val="6251D49C"/>
    <w:rsid w:val="632EB07C"/>
    <w:rsid w:val="643A9119"/>
    <w:rsid w:val="647E0160"/>
    <w:rsid w:val="653575BB"/>
    <w:rsid w:val="65E52690"/>
    <w:rsid w:val="67365696"/>
    <w:rsid w:val="68B2DC56"/>
    <w:rsid w:val="6BF3CBD6"/>
    <w:rsid w:val="6C4129F5"/>
    <w:rsid w:val="6E848E78"/>
    <w:rsid w:val="6FDBA7F7"/>
    <w:rsid w:val="7156FE17"/>
    <w:rsid w:val="721C4C20"/>
    <w:rsid w:val="752EF1F1"/>
    <w:rsid w:val="77A9499E"/>
    <w:rsid w:val="77FB21CB"/>
    <w:rsid w:val="7886C63D"/>
    <w:rsid w:val="793478AD"/>
    <w:rsid w:val="7CDFA65D"/>
    <w:rsid w:val="7CEFD541"/>
    <w:rsid w:val="7CF9E049"/>
    <w:rsid w:val="7D92E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3FB956"/>
  <w14:defaultImageDpi w14:val="300"/>
  <w15:docId w15:val="{2517E74B-2920-440A-843C-CF8BDFBE58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5020DB0D42D24C92E99D2BE7F51A2E" ma:contentTypeVersion="10" ma:contentTypeDescription="Create a new document." ma:contentTypeScope="" ma:versionID="da3fcd47fcb268b09f9f52278ea9ed7b">
  <xsd:schema xmlns:xsd="http://www.w3.org/2001/XMLSchema" xmlns:xs="http://www.w3.org/2001/XMLSchema" xmlns:p="http://schemas.microsoft.com/office/2006/metadata/properties" xmlns:ns2="6eba3bf5-86ae-4889-a151-55b99ba18021" xmlns:ns3="0350a16b-ac33-4d7f-8d4e-4b347e45517c" targetNamespace="http://schemas.microsoft.com/office/2006/metadata/properties" ma:root="true" ma:fieldsID="5a0239998f6c05593b6442f3d8b707f6" ns2:_="" ns3:_="">
    <xsd:import namespace="6eba3bf5-86ae-4889-a151-55b99ba18021"/>
    <xsd:import namespace="0350a16b-ac33-4d7f-8d4e-4b347e4551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a3bf5-86ae-4889-a151-55b99ba180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50a16b-ac33-4d7f-8d4e-4b347e45517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0ae1656-2020-4197-992f-9d52167bdc52}" ma:internalName="TaxCatchAll" ma:showField="CatchAllData" ma:web="0350a16b-ac33-4d7f-8d4e-4b347e4551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ba3bf5-86ae-4889-a151-55b99ba18021">
      <Terms xmlns="http://schemas.microsoft.com/office/infopath/2007/PartnerControls"/>
    </lcf76f155ced4ddcb4097134ff3c332f>
    <TaxCatchAll xmlns="0350a16b-ac33-4d7f-8d4e-4b347e45517c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424032-42F9-426D-9E61-68D709EB90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ba3bf5-86ae-4889-a151-55b99ba18021"/>
    <ds:schemaRef ds:uri="0350a16b-ac33-4d7f-8d4e-4b347e4551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6A9848-7895-4B67-B082-DF8903C489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22F2A5-A8DC-4AF4-A4A1-50DE0B326AA3}">
  <ds:schemaRefs>
    <ds:schemaRef ds:uri="http://schemas.microsoft.com/office/2006/metadata/properties"/>
    <ds:schemaRef ds:uri="http://schemas.microsoft.com/office/infopath/2007/PartnerControls"/>
    <ds:schemaRef ds:uri="6eba3bf5-86ae-4889-a151-55b99ba18021"/>
    <ds:schemaRef ds:uri="0350a16b-ac33-4d7f-8d4e-4b347e45517c"/>
  </ds:schemaRefs>
</ds:datastoreItem>
</file>

<file path=docMetadata/LabelInfo.xml><?xml version="1.0" encoding="utf-8"?>
<clbl:labelList xmlns:clbl="http://schemas.microsoft.com/office/2020/mipLabelMetadata">
  <clbl:label id="{62353966-648b-4d4d-947c-91681590b078}" enabled="1" method="Privileged" siteId="{f688b0d0-79f0-40a4-8644-35fcdee9d0f3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LOW HEW YIN, ALICIA</lastModifiedBy>
  <revision>233</revision>
  <dcterms:created xsi:type="dcterms:W3CDTF">2025-07-19T18:09:00.0000000Z</dcterms:created>
  <dcterms:modified xsi:type="dcterms:W3CDTF">2025-07-30T11:58:06.7970181Z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150f35fd,5107e6f3,33c3f49c</vt:lpwstr>
  </property>
  <property fmtid="{D5CDD505-2E9C-101B-9397-08002B2CF9AE}" pid="3" name="ClassificationContentMarkingHeaderFontProps">
    <vt:lpwstr>#0000ff,10,Calibri</vt:lpwstr>
  </property>
  <property fmtid="{D5CDD505-2E9C-101B-9397-08002B2CF9AE}" pid="4" name="ClassificationContentMarkingHeaderText">
    <vt:lpwstr>Academic use</vt:lpwstr>
  </property>
  <property fmtid="{D5CDD505-2E9C-101B-9397-08002B2CF9AE}" pid="5" name="ContentTypeId">
    <vt:lpwstr>0x010100FE5020DB0D42D24C92E99D2BE7F51A2E</vt:lpwstr>
  </property>
</Properties>
</file>